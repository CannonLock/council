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705C5F" w14:textId="5BD15053" w:rsidR="00200887" w:rsidRDefault="002B5BFD" w:rsidP="00833680">
      <w:pPr>
        <w:spacing w:before="97" w:line="240" w:lineRule="auto"/>
        <w:ind w:left="3250" w:right="-20"/>
        <w:rPr>
          <w:sz w:val="20"/>
          <w:szCs w:val="20"/>
        </w:rPr>
      </w:pPr>
      <w:r>
        <w:rPr>
          <w:noProof/>
        </w:rPr>
        <w:drawing>
          <wp:inline distT="0" distB="0" distL="0" distR="0" wp14:anchorId="79DACA0B" wp14:editId="19A4A509">
            <wp:extent cx="1913890" cy="9569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3890" cy="956945"/>
                    </a:xfrm>
                    <a:prstGeom prst="rect">
                      <a:avLst/>
                    </a:prstGeom>
                    <a:noFill/>
                    <a:ln>
                      <a:noFill/>
                    </a:ln>
                  </pic:spPr>
                </pic:pic>
              </a:graphicData>
            </a:graphic>
          </wp:inline>
        </w:drawing>
      </w:r>
    </w:p>
    <w:p w14:paraId="7E949A06" w14:textId="77777777" w:rsidR="00200887" w:rsidRDefault="00200887">
      <w:pPr>
        <w:spacing w:before="10" w:line="280" w:lineRule="exact"/>
        <w:rPr>
          <w:sz w:val="28"/>
          <w:szCs w:val="28"/>
        </w:rPr>
      </w:pPr>
    </w:p>
    <w:p w14:paraId="7D946131" w14:textId="03F952F1" w:rsidR="00200887" w:rsidRDefault="00001EB8" w:rsidP="00833680">
      <w:pPr>
        <w:spacing w:line="420" w:lineRule="exact"/>
        <w:ind w:left="2919" w:right="-20"/>
        <w:rPr>
          <w:sz w:val="20"/>
          <w:szCs w:val="20"/>
        </w:rPr>
      </w:pPr>
      <w:r>
        <w:rPr>
          <w:rFonts w:ascii="Verdana" w:eastAsia="Verdana" w:hAnsi="Verdana" w:cs="Verdana"/>
          <w:b/>
          <w:bCs/>
          <w:color w:val="FF7A00"/>
          <w:position w:val="-2"/>
          <w:sz w:val="36"/>
          <w:szCs w:val="36"/>
        </w:rPr>
        <w:t>Open Science Grid</w:t>
      </w:r>
    </w:p>
    <w:p w14:paraId="5F7B23A9" w14:textId="77777777" w:rsidR="00200887" w:rsidRDefault="00200887">
      <w:pPr>
        <w:spacing w:line="200" w:lineRule="exact"/>
        <w:rPr>
          <w:sz w:val="20"/>
          <w:szCs w:val="20"/>
        </w:rPr>
      </w:pPr>
    </w:p>
    <w:p w14:paraId="1213E6B6" w14:textId="77777777" w:rsidR="00200887" w:rsidRDefault="00200887">
      <w:pPr>
        <w:spacing w:before="11" w:line="280" w:lineRule="exact"/>
        <w:rPr>
          <w:sz w:val="28"/>
          <w:szCs w:val="28"/>
        </w:rPr>
      </w:pPr>
    </w:p>
    <w:tbl>
      <w:tblPr>
        <w:tblW w:w="0" w:type="auto"/>
        <w:tblInd w:w="96" w:type="dxa"/>
        <w:tblLayout w:type="fixed"/>
        <w:tblCellMar>
          <w:left w:w="0" w:type="dxa"/>
          <w:right w:w="0" w:type="dxa"/>
        </w:tblCellMar>
        <w:tblLook w:val="01E0" w:firstRow="1" w:lastRow="1" w:firstColumn="1" w:lastColumn="1" w:noHBand="0" w:noVBand="0"/>
      </w:tblPr>
      <w:tblGrid>
        <w:gridCol w:w="3190"/>
        <w:gridCol w:w="5690"/>
      </w:tblGrid>
      <w:tr w:rsidR="00200887" w14:paraId="6758F076" w14:textId="77777777">
        <w:trPr>
          <w:trHeight w:hRule="exact" w:val="413"/>
        </w:trPr>
        <w:tc>
          <w:tcPr>
            <w:tcW w:w="3190" w:type="dxa"/>
            <w:tcBorders>
              <w:top w:val="single" w:sz="7" w:space="0" w:color="FFA900"/>
              <w:left w:val="single" w:sz="6" w:space="0" w:color="FFA900"/>
              <w:bottom w:val="single" w:sz="7" w:space="0" w:color="FFA900"/>
              <w:right w:val="single" w:sz="6" w:space="0" w:color="FFA900"/>
            </w:tcBorders>
          </w:tcPr>
          <w:p w14:paraId="20867F34" w14:textId="77777777" w:rsidR="00200887" w:rsidRDefault="00200887">
            <w:pPr>
              <w:spacing w:before="6" w:line="160" w:lineRule="exact"/>
              <w:rPr>
                <w:sz w:val="16"/>
                <w:szCs w:val="16"/>
              </w:rPr>
            </w:pPr>
          </w:p>
          <w:p w14:paraId="62CAB260" w14:textId="77777777" w:rsidR="00200887" w:rsidRDefault="00001EB8">
            <w:pPr>
              <w:spacing w:line="230" w:lineRule="exact"/>
              <w:ind w:left="100" w:right="-20"/>
              <w:rPr>
                <w:rFonts w:ascii="Verdana" w:eastAsia="Verdana" w:hAnsi="Verdana" w:cs="Verdana"/>
                <w:sz w:val="19"/>
                <w:szCs w:val="19"/>
              </w:rPr>
            </w:pPr>
            <w:r>
              <w:rPr>
                <w:rFonts w:ascii="Verdana" w:eastAsia="Verdana" w:hAnsi="Verdana" w:cs="Verdana"/>
                <w:position w:val="-1"/>
                <w:sz w:val="19"/>
                <w:szCs w:val="19"/>
              </w:rPr>
              <w:t>Document</w:t>
            </w:r>
            <w:r>
              <w:rPr>
                <w:rFonts w:ascii="Verdana" w:eastAsia="Verdana" w:hAnsi="Verdana" w:cs="Verdana"/>
                <w:spacing w:val="-9"/>
                <w:position w:val="-1"/>
                <w:sz w:val="19"/>
                <w:szCs w:val="19"/>
              </w:rPr>
              <w:t xml:space="preserve"> </w:t>
            </w:r>
            <w:r>
              <w:rPr>
                <w:rFonts w:ascii="Verdana" w:eastAsia="Verdana" w:hAnsi="Verdana" w:cs="Verdana"/>
                <w:position w:val="-1"/>
                <w:sz w:val="19"/>
                <w:szCs w:val="19"/>
              </w:rPr>
              <w:t>Name</w:t>
            </w:r>
          </w:p>
        </w:tc>
        <w:tc>
          <w:tcPr>
            <w:tcW w:w="5690" w:type="dxa"/>
            <w:tcBorders>
              <w:top w:val="single" w:sz="7" w:space="0" w:color="FFA900"/>
              <w:left w:val="single" w:sz="6" w:space="0" w:color="FFA900"/>
              <w:bottom w:val="single" w:sz="7" w:space="0" w:color="FFA900"/>
              <w:right w:val="single" w:sz="6" w:space="0" w:color="FFA900"/>
            </w:tcBorders>
          </w:tcPr>
          <w:p w14:paraId="1529E777" w14:textId="77777777" w:rsidR="00200887" w:rsidRDefault="00200887">
            <w:pPr>
              <w:spacing w:before="6" w:line="160" w:lineRule="exact"/>
              <w:rPr>
                <w:sz w:val="16"/>
                <w:szCs w:val="16"/>
              </w:rPr>
            </w:pPr>
          </w:p>
          <w:p w14:paraId="03A18ADD" w14:textId="63208523" w:rsidR="00200887" w:rsidRDefault="00001EB8" w:rsidP="00833680">
            <w:pPr>
              <w:spacing w:line="230" w:lineRule="exact"/>
              <w:ind w:left="100" w:right="-20"/>
              <w:rPr>
                <w:rFonts w:ascii="Verdana" w:eastAsia="Verdana" w:hAnsi="Verdana" w:cs="Verdana"/>
                <w:sz w:val="19"/>
                <w:szCs w:val="19"/>
              </w:rPr>
            </w:pPr>
            <w:r>
              <w:rPr>
                <w:rFonts w:ascii="Verdana" w:eastAsia="Verdana" w:hAnsi="Verdana" w:cs="Verdana"/>
                <w:b/>
                <w:bCs/>
                <w:position w:val="-1"/>
                <w:sz w:val="19"/>
                <w:szCs w:val="19"/>
              </w:rPr>
              <w:t>Open</w:t>
            </w:r>
            <w:r>
              <w:rPr>
                <w:rFonts w:ascii="Verdana" w:eastAsia="Verdana" w:hAnsi="Verdana" w:cs="Verdana"/>
                <w:b/>
                <w:bCs/>
                <w:spacing w:val="-5"/>
                <w:position w:val="-1"/>
                <w:sz w:val="19"/>
                <w:szCs w:val="19"/>
              </w:rPr>
              <w:t xml:space="preserve"> </w:t>
            </w:r>
            <w:r>
              <w:rPr>
                <w:rFonts w:ascii="Verdana" w:eastAsia="Verdana" w:hAnsi="Verdana" w:cs="Verdana"/>
                <w:b/>
                <w:bCs/>
                <w:position w:val="-1"/>
                <w:sz w:val="19"/>
                <w:szCs w:val="19"/>
              </w:rPr>
              <w:t>Scie</w:t>
            </w:r>
            <w:r>
              <w:rPr>
                <w:rFonts w:ascii="Verdana" w:eastAsia="Verdana" w:hAnsi="Verdana" w:cs="Verdana"/>
                <w:b/>
                <w:bCs/>
                <w:spacing w:val="2"/>
                <w:position w:val="-1"/>
                <w:sz w:val="19"/>
                <w:szCs w:val="19"/>
              </w:rPr>
              <w:t>n</w:t>
            </w:r>
            <w:r>
              <w:rPr>
                <w:rFonts w:ascii="Verdana" w:eastAsia="Verdana" w:hAnsi="Verdana" w:cs="Verdana"/>
                <w:b/>
                <w:bCs/>
                <w:position w:val="-1"/>
                <w:sz w:val="19"/>
                <w:szCs w:val="19"/>
              </w:rPr>
              <w:t>ce</w:t>
            </w:r>
            <w:r>
              <w:rPr>
                <w:rFonts w:ascii="Verdana" w:eastAsia="Verdana" w:hAnsi="Verdana" w:cs="Verdana"/>
                <w:b/>
                <w:bCs/>
                <w:spacing w:val="-8"/>
                <w:position w:val="-1"/>
                <w:sz w:val="19"/>
                <w:szCs w:val="19"/>
              </w:rPr>
              <w:t xml:space="preserve"> </w:t>
            </w:r>
            <w:r>
              <w:rPr>
                <w:rFonts w:ascii="Verdana" w:eastAsia="Verdana" w:hAnsi="Verdana" w:cs="Verdana"/>
                <w:b/>
                <w:bCs/>
                <w:position w:val="-1"/>
                <w:sz w:val="19"/>
                <w:szCs w:val="19"/>
              </w:rPr>
              <w:t>Grid</w:t>
            </w:r>
            <w:r>
              <w:rPr>
                <w:rFonts w:ascii="Verdana" w:eastAsia="Verdana" w:hAnsi="Verdana" w:cs="Verdana"/>
                <w:b/>
                <w:bCs/>
                <w:spacing w:val="-3"/>
                <w:position w:val="-1"/>
                <w:sz w:val="19"/>
                <w:szCs w:val="19"/>
              </w:rPr>
              <w:t xml:space="preserve"> </w:t>
            </w:r>
            <w:r w:rsidR="00833680">
              <w:rPr>
                <w:rFonts w:ascii="Verdana" w:eastAsia="Verdana" w:hAnsi="Verdana" w:cs="Verdana"/>
                <w:b/>
                <w:bCs/>
                <w:spacing w:val="-3"/>
                <w:position w:val="-1"/>
                <w:sz w:val="19"/>
                <w:szCs w:val="19"/>
              </w:rPr>
              <w:t>Consortium By-Laws</w:t>
            </w:r>
          </w:p>
        </w:tc>
      </w:tr>
      <w:tr w:rsidR="00200887" w14:paraId="1DAF54A7" w14:textId="77777777">
        <w:trPr>
          <w:trHeight w:hRule="exact" w:val="390"/>
        </w:trPr>
        <w:tc>
          <w:tcPr>
            <w:tcW w:w="3190" w:type="dxa"/>
            <w:tcBorders>
              <w:top w:val="single" w:sz="7" w:space="0" w:color="FFA900"/>
              <w:left w:val="single" w:sz="6" w:space="0" w:color="FFA900"/>
              <w:bottom w:val="single" w:sz="7" w:space="0" w:color="FFA900"/>
              <w:right w:val="single" w:sz="6" w:space="0" w:color="FFA900"/>
            </w:tcBorders>
          </w:tcPr>
          <w:p w14:paraId="5A0DD733" w14:textId="77777777" w:rsidR="00200887" w:rsidRDefault="00200887">
            <w:pPr>
              <w:spacing w:before="3" w:line="140" w:lineRule="exact"/>
              <w:rPr>
                <w:sz w:val="14"/>
                <w:szCs w:val="14"/>
              </w:rPr>
            </w:pPr>
          </w:p>
          <w:p w14:paraId="6005B4CA" w14:textId="77777777" w:rsidR="00200887" w:rsidRDefault="00001EB8">
            <w:pPr>
              <w:spacing w:line="230" w:lineRule="exact"/>
              <w:ind w:left="100" w:right="-20"/>
              <w:rPr>
                <w:rFonts w:ascii="Verdana" w:eastAsia="Verdana" w:hAnsi="Verdana" w:cs="Verdana"/>
                <w:sz w:val="19"/>
                <w:szCs w:val="19"/>
              </w:rPr>
            </w:pPr>
            <w:r>
              <w:rPr>
                <w:rFonts w:ascii="Verdana" w:eastAsia="Verdana" w:hAnsi="Verdana" w:cs="Verdana"/>
                <w:position w:val="-1"/>
                <w:sz w:val="19"/>
                <w:szCs w:val="19"/>
              </w:rPr>
              <w:t>Version</w:t>
            </w:r>
          </w:p>
        </w:tc>
        <w:tc>
          <w:tcPr>
            <w:tcW w:w="5690" w:type="dxa"/>
            <w:tcBorders>
              <w:top w:val="single" w:sz="7" w:space="0" w:color="FFA900"/>
              <w:left w:val="single" w:sz="6" w:space="0" w:color="FFA900"/>
              <w:bottom w:val="single" w:sz="7" w:space="0" w:color="FFA900"/>
              <w:right w:val="single" w:sz="6" w:space="0" w:color="FFA900"/>
            </w:tcBorders>
          </w:tcPr>
          <w:p w14:paraId="55F58D7C" w14:textId="77777777" w:rsidR="00200887" w:rsidRDefault="00200887">
            <w:pPr>
              <w:spacing w:before="3" w:line="140" w:lineRule="exact"/>
              <w:rPr>
                <w:sz w:val="14"/>
                <w:szCs w:val="14"/>
              </w:rPr>
            </w:pPr>
          </w:p>
          <w:p w14:paraId="4841C1A9" w14:textId="2D07FFF9" w:rsidR="00200887" w:rsidRDefault="00001EB8" w:rsidP="005C6DF4">
            <w:pPr>
              <w:spacing w:line="230" w:lineRule="exact"/>
              <w:ind w:left="100" w:right="-20"/>
              <w:rPr>
                <w:rFonts w:ascii="Verdana" w:eastAsia="Verdana" w:hAnsi="Verdana" w:cs="Verdana"/>
                <w:sz w:val="19"/>
                <w:szCs w:val="19"/>
              </w:rPr>
            </w:pPr>
            <w:r>
              <w:rPr>
                <w:rFonts w:ascii="Verdana" w:eastAsia="Verdana" w:hAnsi="Verdana" w:cs="Verdana"/>
                <w:b/>
                <w:bCs/>
                <w:position w:val="-1"/>
                <w:sz w:val="19"/>
                <w:szCs w:val="19"/>
              </w:rPr>
              <w:t>Versi</w:t>
            </w:r>
            <w:r>
              <w:rPr>
                <w:rFonts w:ascii="Verdana" w:eastAsia="Verdana" w:hAnsi="Verdana" w:cs="Verdana"/>
                <w:b/>
                <w:bCs/>
                <w:spacing w:val="-1"/>
                <w:position w:val="-1"/>
                <w:sz w:val="19"/>
                <w:szCs w:val="19"/>
              </w:rPr>
              <w:t>o</w:t>
            </w:r>
            <w:r>
              <w:rPr>
                <w:rFonts w:ascii="Verdana" w:eastAsia="Verdana" w:hAnsi="Verdana" w:cs="Verdana"/>
                <w:b/>
                <w:bCs/>
                <w:position w:val="-1"/>
                <w:sz w:val="19"/>
                <w:szCs w:val="19"/>
              </w:rPr>
              <w:t>n</w:t>
            </w:r>
            <w:r>
              <w:rPr>
                <w:rFonts w:ascii="Verdana" w:eastAsia="Verdana" w:hAnsi="Verdana" w:cs="Verdana"/>
                <w:b/>
                <w:bCs/>
                <w:spacing w:val="-8"/>
                <w:position w:val="-1"/>
                <w:sz w:val="19"/>
                <w:szCs w:val="19"/>
              </w:rPr>
              <w:t xml:space="preserve"> </w:t>
            </w:r>
            <w:r w:rsidR="005C6DF4">
              <w:rPr>
                <w:rFonts w:ascii="Verdana" w:eastAsia="Verdana" w:hAnsi="Verdana" w:cs="Verdana"/>
                <w:b/>
                <w:bCs/>
                <w:position w:val="-1"/>
                <w:sz w:val="19"/>
                <w:szCs w:val="19"/>
              </w:rPr>
              <w:t>2</w:t>
            </w:r>
            <w:r w:rsidR="000F014B">
              <w:rPr>
                <w:rFonts w:ascii="Verdana" w:eastAsia="Verdana" w:hAnsi="Verdana" w:cs="Verdana"/>
                <w:b/>
                <w:bCs/>
                <w:position w:val="-1"/>
                <w:sz w:val="19"/>
                <w:szCs w:val="19"/>
              </w:rPr>
              <w:t>.</w:t>
            </w:r>
            <w:ins w:id="0" w:author="Jerome Lauret" w:date="2021-01-05T12:01:00Z">
              <w:r w:rsidR="004251DF">
                <w:rPr>
                  <w:rFonts w:ascii="Verdana" w:eastAsia="Verdana" w:hAnsi="Verdana" w:cs="Verdana"/>
                  <w:b/>
                  <w:bCs/>
                  <w:position w:val="-1"/>
                  <w:sz w:val="19"/>
                  <w:szCs w:val="19"/>
                </w:rPr>
                <w:t>2</w:t>
              </w:r>
            </w:ins>
            <w:del w:id="1" w:author="Jerome Lauret" w:date="2021-01-05T12:01:00Z">
              <w:r w:rsidR="000F014B" w:rsidDel="004251DF">
                <w:rPr>
                  <w:rFonts w:ascii="Verdana" w:eastAsia="Verdana" w:hAnsi="Verdana" w:cs="Verdana"/>
                  <w:b/>
                  <w:bCs/>
                  <w:position w:val="-1"/>
                  <w:sz w:val="19"/>
                  <w:szCs w:val="19"/>
                </w:rPr>
                <w:delText>1</w:delText>
              </w:r>
            </w:del>
          </w:p>
        </w:tc>
      </w:tr>
      <w:tr w:rsidR="00200887" w14:paraId="1378F26C" w14:textId="77777777">
        <w:trPr>
          <w:trHeight w:hRule="exact" w:val="395"/>
        </w:trPr>
        <w:tc>
          <w:tcPr>
            <w:tcW w:w="3190" w:type="dxa"/>
            <w:tcBorders>
              <w:top w:val="single" w:sz="7" w:space="0" w:color="FFA900"/>
              <w:left w:val="single" w:sz="6" w:space="0" w:color="FFA900"/>
              <w:bottom w:val="single" w:sz="7" w:space="0" w:color="FFA900"/>
              <w:right w:val="single" w:sz="6" w:space="0" w:color="FFA900"/>
            </w:tcBorders>
          </w:tcPr>
          <w:p w14:paraId="6A4F3F7D" w14:textId="77777777" w:rsidR="00200887" w:rsidRDefault="00200887">
            <w:pPr>
              <w:spacing w:before="8" w:line="140" w:lineRule="exact"/>
              <w:rPr>
                <w:sz w:val="14"/>
                <w:szCs w:val="14"/>
              </w:rPr>
            </w:pPr>
          </w:p>
          <w:p w14:paraId="7D43A0C8" w14:textId="77777777" w:rsidR="00200887" w:rsidRDefault="00001EB8">
            <w:pPr>
              <w:spacing w:line="230" w:lineRule="exact"/>
              <w:ind w:left="100" w:right="-20"/>
              <w:rPr>
                <w:rFonts w:ascii="Verdana" w:eastAsia="Verdana" w:hAnsi="Verdana" w:cs="Verdana"/>
                <w:sz w:val="19"/>
                <w:szCs w:val="19"/>
              </w:rPr>
            </w:pPr>
            <w:r>
              <w:rPr>
                <w:rFonts w:ascii="Verdana" w:eastAsia="Verdana" w:hAnsi="Verdana" w:cs="Verdana"/>
                <w:position w:val="-1"/>
                <w:sz w:val="19"/>
                <w:szCs w:val="19"/>
              </w:rPr>
              <w:t>Date</w:t>
            </w:r>
            <w:r>
              <w:rPr>
                <w:rFonts w:ascii="Verdana" w:eastAsia="Verdana" w:hAnsi="Verdana" w:cs="Verdana"/>
                <w:spacing w:val="-4"/>
                <w:position w:val="-1"/>
                <w:sz w:val="19"/>
                <w:szCs w:val="19"/>
              </w:rPr>
              <w:t xml:space="preserve"> </w:t>
            </w:r>
            <w:r>
              <w:rPr>
                <w:rFonts w:ascii="Verdana" w:eastAsia="Verdana" w:hAnsi="Verdana" w:cs="Verdana"/>
                <w:position w:val="-1"/>
                <w:sz w:val="19"/>
                <w:szCs w:val="19"/>
              </w:rPr>
              <w:t>l</w:t>
            </w:r>
            <w:r>
              <w:rPr>
                <w:rFonts w:ascii="Verdana" w:eastAsia="Verdana" w:hAnsi="Verdana" w:cs="Verdana"/>
                <w:spacing w:val="1"/>
                <w:position w:val="-1"/>
                <w:sz w:val="19"/>
                <w:szCs w:val="19"/>
              </w:rPr>
              <w:t>a</w:t>
            </w:r>
            <w:r>
              <w:rPr>
                <w:rFonts w:ascii="Verdana" w:eastAsia="Verdana" w:hAnsi="Verdana" w:cs="Verdana"/>
                <w:position w:val="-1"/>
                <w:sz w:val="19"/>
                <w:szCs w:val="19"/>
              </w:rPr>
              <w:t>st</w:t>
            </w:r>
            <w:r>
              <w:rPr>
                <w:rFonts w:ascii="Verdana" w:eastAsia="Verdana" w:hAnsi="Verdana" w:cs="Verdana"/>
                <w:spacing w:val="-3"/>
                <w:position w:val="-1"/>
                <w:sz w:val="19"/>
                <w:szCs w:val="19"/>
              </w:rPr>
              <w:t xml:space="preserve"> </w:t>
            </w:r>
            <w:r>
              <w:rPr>
                <w:rFonts w:ascii="Verdana" w:eastAsia="Verdana" w:hAnsi="Verdana" w:cs="Verdana"/>
                <w:spacing w:val="1"/>
                <w:position w:val="-1"/>
                <w:sz w:val="19"/>
                <w:szCs w:val="19"/>
              </w:rPr>
              <w:t>up</w:t>
            </w:r>
            <w:r>
              <w:rPr>
                <w:rFonts w:ascii="Verdana" w:eastAsia="Verdana" w:hAnsi="Verdana" w:cs="Verdana"/>
                <w:position w:val="-1"/>
                <w:sz w:val="19"/>
                <w:szCs w:val="19"/>
              </w:rPr>
              <w:t>da</w:t>
            </w:r>
            <w:r>
              <w:rPr>
                <w:rFonts w:ascii="Verdana" w:eastAsia="Verdana" w:hAnsi="Verdana" w:cs="Verdana"/>
                <w:spacing w:val="1"/>
                <w:position w:val="-1"/>
                <w:sz w:val="19"/>
                <w:szCs w:val="19"/>
              </w:rPr>
              <w:t>t</w:t>
            </w:r>
            <w:r>
              <w:rPr>
                <w:rFonts w:ascii="Verdana" w:eastAsia="Verdana" w:hAnsi="Verdana" w:cs="Verdana"/>
                <w:position w:val="-1"/>
                <w:sz w:val="19"/>
                <w:szCs w:val="19"/>
              </w:rPr>
              <w:t>ed</w:t>
            </w:r>
          </w:p>
        </w:tc>
        <w:tc>
          <w:tcPr>
            <w:tcW w:w="5690" w:type="dxa"/>
            <w:tcBorders>
              <w:top w:val="single" w:sz="7" w:space="0" w:color="FFA900"/>
              <w:left w:val="single" w:sz="6" w:space="0" w:color="FFA900"/>
              <w:bottom w:val="single" w:sz="7" w:space="0" w:color="FFA900"/>
              <w:right w:val="single" w:sz="6" w:space="0" w:color="FFA900"/>
            </w:tcBorders>
          </w:tcPr>
          <w:p w14:paraId="267C1AF5" w14:textId="77777777" w:rsidR="00200887" w:rsidRDefault="00200887">
            <w:pPr>
              <w:spacing w:before="8" w:line="140" w:lineRule="exact"/>
              <w:rPr>
                <w:sz w:val="14"/>
                <w:szCs w:val="14"/>
              </w:rPr>
            </w:pPr>
          </w:p>
          <w:p w14:paraId="0222FE0D" w14:textId="2A39212D" w:rsidR="00200887" w:rsidRDefault="005C6DF4">
            <w:pPr>
              <w:spacing w:line="230" w:lineRule="exact"/>
              <w:ind w:left="99" w:right="-20"/>
              <w:rPr>
                <w:rFonts w:ascii="Verdana" w:eastAsia="Verdana" w:hAnsi="Verdana" w:cs="Verdana"/>
                <w:sz w:val="19"/>
                <w:szCs w:val="19"/>
              </w:rPr>
            </w:pPr>
            <w:r>
              <w:rPr>
                <w:rFonts w:ascii="Verdana" w:eastAsia="Verdana" w:hAnsi="Verdana" w:cs="Verdana"/>
                <w:position w:val="-1"/>
                <w:sz w:val="19"/>
                <w:szCs w:val="19"/>
              </w:rPr>
              <w:t>20</w:t>
            </w:r>
            <w:r w:rsidR="002877E1">
              <w:rPr>
                <w:rFonts w:ascii="Verdana" w:eastAsia="Verdana" w:hAnsi="Verdana" w:cs="Verdana"/>
                <w:position w:val="-1"/>
                <w:sz w:val="19"/>
                <w:szCs w:val="19"/>
              </w:rPr>
              <w:t>20</w:t>
            </w:r>
          </w:p>
        </w:tc>
      </w:tr>
      <w:tr w:rsidR="00200887" w14:paraId="41C60433" w14:textId="77777777">
        <w:trPr>
          <w:trHeight w:hRule="exact" w:val="395"/>
        </w:trPr>
        <w:tc>
          <w:tcPr>
            <w:tcW w:w="3190" w:type="dxa"/>
            <w:tcBorders>
              <w:top w:val="single" w:sz="7" w:space="0" w:color="FFA900"/>
              <w:left w:val="single" w:sz="6" w:space="0" w:color="FFA900"/>
              <w:bottom w:val="single" w:sz="6" w:space="0" w:color="FFA900"/>
              <w:right w:val="single" w:sz="6" w:space="0" w:color="FFA900"/>
            </w:tcBorders>
          </w:tcPr>
          <w:p w14:paraId="07A71C55" w14:textId="77777777" w:rsidR="00200887" w:rsidRDefault="00200887">
            <w:pPr>
              <w:spacing w:before="8" w:line="140" w:lineRule="exact"/>
              <w:rPr>
                <w:sz w:val="14"/>
                <w:szCs w:val="14"/>
              </w:rPr>
            </w:pPr>
          </w:p>
          <w:p w14:paraId="30F6977C" w14:textId="77777777" w:rsidR="00200887" w:rsidRDefault="00001EB8">
            <w:pPr>
              <w:spacing w:line="240" w:lineRule="auto"/>
              <w:ind w:left="100" w:right="-20"/>
              <w:rPr>
                <w:rFonts w:ascii="Verdana" w:eastAsia="Verdana" w:hAnsi="Verdana" w:cs="Verdana"/>
                <w:sz w:val="19"/>
                <w:szCs w:val="19"/>
              </w:rPr>
            </w:pPr>
            <w:r>
              <w:rPr>
                <w:rFonts w:ascii="Verdana" w:eastAsia="Verdana" w:hAnsi="Verdana" w:cs="Verdana"/>
                <w:sz w:val="19"/>
                <w:szCs w:val="19"/>
              </w:rPr>
              <w:t>OSG</w:t>
            </w:r>
            <w:r>
              <w:rPr>
                <w:rFonts w:ascii="Verdana" w:eastAsia="Verdana" w:hAnsi="Verdana" w:cs="Verdana"/>
                <w:spacing w:val="-3"/>
                <w:sz w:val="19"/>
                <w:szCs w:val="19"/>
              </w:rPr>
              <w:t xml:space="preserve"> </w:t>
            </w:r>
            <w:r>
              <w:rPr>
                <w:rFonts w:ascii="Verdana" w:eastAsia="Verdana" w:hAnsi="Verdana" w:cs="Verdana"/>
                <w:sz w:val="19"/>
                <w:szCs w:val="19"/>
              </w:rPr>
              <w:t>d</w:t>
            </w:r>
            <w:r>
              <w:rPr>
                <w:rFonts w:ascii="Verdana" w:eastAsia="Verdana" w:hAnsi="Verdana" w:cs="Verdana"/>
                <w:spacing w:val="1"/>
                <w:sz w:val="19"/>
                <w:szCs w:val="19"/>
              </w:rPr>
              <w:t>o</w:t>
            </w:r>
            <w:r>
              <w:rPr>
                <w:rFonts w:ascii="Verdana" w:eastAsia="Verdana" w:hAnsi="Verdana" w:cs="Verdana"/>
                <w:sz w:val="19"/>
                <w:szCs w:val="19"/>
              </w:rPr>
              <w:t>cu</w:t>
            </w:r>
            <w:r>
              <w:rPr>
                <w:rFonts w:ascii="Verdana" w:eastAsia="Verdana" w:hAnsi="Verdana" w:cs="Verdana"/>
                <w:spacing w:val="2"/>
                <w:sz w:val="19"/>
                <w:szCs w:val="19"/>
              </w:rPr>
              <w:t>m</w:t>
            </w:r>
            <w:r>
              <w:rPr>
                <w:rFonts w:ascii="Verdana" w:eastAsia="Verdana" w:hAnsi="Verdana" w:cs="Verdana"/>
                <w:sz w:val="19"/>
                <w:szCs w:val="19"/>
              </w:rPr>
              <w:t>ent</w:t>
            </w:r>
            <w:r>
              <w:rPr>
                <w:rFonts w:ascii="Verdana" w:eastAsia="Verdana" w:hAnsi="Verdana" w:cs="Verdana"/>
                <w:spacing w:val="-9"/>
                <w:sz w:val="19"/>
                <w:szCs w:val="19"/>
              </w:rPr>
              <w:t xml:space="preserve"> </w:t>
            </w:r>
            <w:r>
              <w:rPr>
                <w:rFonts w:ascii="Verdana" w:eastAsia="Verdana" w:hAnsi="Verdana" w:cs="Verdana"/>
                <w:sz w:val="19"/>
                <w:szCs w:val="19"/>
              </w:rPr>
              <w:t>#</w:t>
            </w:r>
          </w:p>
        </w:tc>
        <w:tc>
          <w:tcPr>
            <w:tcW w:w="5690" w:type="dxa"/>
            <w:tcBorders>
              <w:top w:val="single" w:sz="7" w:space="0" w:color="FFA900"/>
              <w:left w:val="single" w:sz="6" w:space="0" w:color="FFA900"/>
              <w:bottom w:val="single" w:sz="6" w:space="0" w:color="FFA900"/>
              <w:right w:val="single" w:sz="6" w:space="0" w:color="FFA900"/>
            </w:tcBorders>
          </w:tcPr>
          <w:p w14:paraId="7F1E4922" w14:textId="77777777" w:rsidR="00200887" w:rsidRDefault="00200887">
            <w:pPr>
              <w:spacing w:before="8" w:line="140" w:lineRule="exact"/>
              <w:rPr>
                <w:sz w:val="14"/>
                <w:szCs w:val="14"/>
              </w:rPr>
            </w:pPr>
          </w:p>
          <w:p w14:paraId="47E89C6E" w14:textId="38A33E17" w:rsidR="00200887" w:rsidRDefault="00001EB8" w:rsidP="00212C7E">
            <w:pPr>
              <w:spacing w:line="240" w:lineRule="auto"/>
              <w:ind w:left="100" w:right="-20"/>
              <w:rPr>
                <w:rFonts w:ascii="Verdana" w:eastAsia="Verdana" w:hAnsi="Verdana" w:cs="Verdana"/>
                <w:sz w:val="19"/>
                <w:szCs w:val="19"/>
              </w:rPr>
            </w:pPr>
            <w:r>
              <w:rPr>
                <w:rFonts w:ascii="Verdana" w:eastAsia="Verdana" w:hAnsi="Verdana" w:cs="Verdana"/>
                <w:sz w:val="19"/>
                <w:szCs w:val="19"/>
              </w:rPr>
              <w:t>70</w:t>
            </w:r>
            <w:r w:rsidR="005C6DF4">
              <w:rPr>
                <w:rFonts w:ascii="Verdana" w:eastAsia="Verdana" w:hAnsi="Verdana" w:cs="Verdana"/>
                <w:sz w:val="19"/>
                <w:szCs w:val="19"/>
              </w:rPr>
              <w:t xml:space="preserve"> </w:t>
            </w:r>
          </w:p>
        </w:tc>
      </w:tr>
    </w:tbl>
    <w:p w14:paraId="51F47318" w14:textId="77777777" w:rsidR="00200887" w:rsidRDefault="00200887">
      <w:pPr>
        <w:spacing w:line="200" w:lineRule="exact"/>
        <w:rPr>
          <w:sz w:val="20"/>
          <w:szCs w:val="20"/>
        </w:rPr>
      </w:pPr>
    </w:p>
    <w:p w14:paraId="3530E482" w14:textId="3F319850" w:rsidR="00200887" w:rsidRPr="00833680" w:rsidRDefault="00001EB8" w:rsidP="00FE0781">
      <w:pPr>
        <w:pStyle w:val="Heading1"/>
      </w:pPr>
      <w:r w:rsidRPr="00833680">
        <w:t>Purpose</w:t>
      </w:r>
      <w:r w:rsidR="00650C0C">
        <w:t xml:space="preserve"> of the Open Science Grid Consortium</w:t>
      </w:r>
    </w:p>
    <w:p w14:paraId="02680C2C" w14:textId="20990206" w:rsidR="00200887" w:rsidRDefault="00001EB8" w:rsidP="00833680">
      <w:pPr>
        <w:spacing w:before="240" w:after="240"/>
        <w:rPr>
          <w:sz w:val="20"/>
          <w:szCs w:val="20"/>
        </w:rPr>
      </w:pPr>
      <w:r>
        <w:t>The Open Science Grid Consortium</w:t>
      </w:r>
      <w:r>
        <w:rPr>
          <w:spacing w:val="-2"/>
        </w:rPr>
        <w:t xml:space="preserve"> </w:t>
      </w:r>
      <w:r>
        <w:t>is a consort</w:t>
      </w:r>
      <w:r>
        <w:rPr>
          <w:spacing w:val="-1"/>
        </w:rPr>
        <w:t>i</w:t>
      </w:r>
      <w:r>
        <w:t>um</w:t>
      </w:r>
      <w:r>
        <w:rPr>
          <w:spacing w:val="-2"/>
        </w:rPr>
        <w:t xml:space="preserve"> </w:t>
      </w:r>
      <w:r>
        <w:t>of</w:t>
      </w:r>
      <w:r>
        <w:rPr>
          <w:spacing w:val="-1"/>
        </w:rPr>
        <w:t xml:space="preserve"> </w:t>
      </w:r>
      <w:r>
        <w:t>scienti</w:t>
      </w:r>
      <w:r>
        <w:rPr>
          <w:spacing w:val="-1"/>
        </w:rPr>
        <w:t>f</w:t>
      </w:r>
      <w:r>
        <w:t>ic collabo</w:t>
      </w:r>
      <w:r>
        <w:rPr>
          <w:spacing w:val="-1"/>
        </w:rPr>
        <w:t>r</w:t>
      </w:r>
      <w:r>
        <w:t xml:space="preserve">ations, </w:t>
      </w:r>
      <w:r>
        <w:rPr>
          <w:spacing w:val="-1"/>
        </w:rPr>
        <w:t>s</w:t>
      </w:r>
      <w:r>
        <w:t>cie</w:t>
      </w:r>
      <w:r>
        <w:rPr>
          <w:spacing w:val="-1"/>
        </w:rPr>
        <w:t>n</w:t>
      </w:r>
      <w:r>
        <w:t>ti</w:t>
      </w:r>
      <w:r>
        <w:rPr>
          <w:spacing w:val="-1"/>
        </w:rPr>
        <w:t>f</w:t>
      </w:r>
      <w:r>
        <w:t>ic co</w:t>
      </w:r>
      <w:r>
        <w:rPr>
          <w:spacing w:val="-2"/>
        </w:rPr>
        <w:t>m</w:t>
      </w:r>
      <w:r>
        <w:t>puting centers and existing and new grid</w:t>
      </w:r>
      <w:r>
        <w:rPr>
          <w:spacing w:val="2"/>
        </w:rPr>
        <w:t xml:space="preserve"> </w:t>
      </w:r>
      <w:r>
        <w:t>research and deploy</w:t>
      </w:r>
      <w:r>
        <w:rPr>
          <w:spacing w:val="-2"/>
        </w:rPr>
        <w:t>m</w:t>
      </w:r>
      <w:r>
        <w:t>ent projects, involving both co</w:t>
      </w:r>
      <w:r>
        <w:rPr>
          <w:spacing w:val="-2"/>
        </w:rPr>
        <w:t>m</w:t>
      </w:r>
      <w:r>
        <w:t>pu</w:t>
      </w:r>
      <w:r>
        <w:rPr>
          <w:spacing w:val="2"/>
        </w:rPr>
        <w:t>t</w:t>
      </w:r>
      <w:r>
        <w:t>ational and application scientists,</w:t>
      </w:r>
      <w:r>
        <w:rPr>
          <w:spacing w:val="-1"/>
        </w:rPr>
        <w:t xml:space="preserve"> </w:t>
      </w:r>
      <w:r>
        <w:t>working together to provide and support the</w:t>
      </w:r>
      <w:r w:rsidR="00640037">
        <w:t xml:space="preserve"> </w:t>
      </w:r>
      <w:r>
        <w:t>set of</w:t>
      </w:r>
      <w:r>
        <w:rPr>
          <w:spacing w:val="-1"/>
        </w:rPr>
        <w:t xml:space="preserve"> f</w:t>
      </w:r>
      <w:r>
        <w:t>acilities, ser</w:t>
      </w:r>
      <w:r>
        <w:rPr>
          <w:spacing w:val="-1"/>
        </w:rPr>
        <w:t>v</w:t>
      </w:r>
      <w:r>
        <w:t>ices and in</w:t>
      </w:r>
      <w:r>
        <w:rPr>
          <w:spacing w:val="-1"/>
        </w:rPr>
        <w:t>f</w:t>
      </w:r>
      <w:r>
        <w:t>rastr</w:t>
      </w:r>
      <w:r>
        <w:rPr>
          <w:spacing w:val="-1"/>
        </w:rPr>
        <w:t>u</w:t>
      </w:r>
      <w:r>
        <w:t>cture needed to provide a p</w:t>
      </w:r>
      <w:r>
        <w:rPr>
          <w:spacing w:val="1"/>
        </w:rPr>
        <w:t>e</w:t>
      </w:r>
      <w:r>
        <w:t>rsi</w:t>
      </w:r>
      <w:r>
        <w:rPr>
          <w:spacing w:val="-1"/>
        </w:rPr>
        <w:t>s</w:t>
      </w:r>
      <w:r>
        <w:t xml:space="preserve">tent </w:t>
      </w:r>
      <w:r>
        <w:rPr>
          <w:spacing w:val="-1"/>
        </w:rPr>
        <w:t>n</w:t>
      </w:r>
      <w:r>
        <w:t>ation</w:t>
      </w:r>
      <w:r>
        <w:rPr>
          <w:spacing w:val="-1"/>
        </w:rPr>
        <w:t>a</w:t>
      </w:r>
      <w:r>
        <w:t>l grid infrastr</w:t>
      </w:r>
      <w:r>
        <w:rPr>
          <w:spacing w:val="-1"/>
        </w:rPr>
        <w:t>u</w:t>
      </w:r>
      <w:r>
        <w:t xml:space="preserve">cture for large </w:t>
      </w:r>
      <w:r>
        <w:rPr>
          <w:spacing w:val="-1"/>
        </w:rPr>
        <w:t>s</w:t>
      </w:r>
      <w:r>
        <w:t xml:space="preserve">cale US science: the Open Science </w:t>
      </w:r>
      <w:r>
        <w:rPr>
          <w:spacing w:val="-2"/>
        </w:rPr>
        <w:t>G</w:t>
      </w:r>
      <w:r>
        <w:t>rid.</w:t>
      </w:r>
    </w:p>
    <w:p w14:paraId="6CA7AE5A" w14:textId="436162C5" w:rsidR="00200887" w:rsidRPr="00212C7E" w:rsidRDefault="00001EB8" w:rsidP="00833680">
      <w:pPr>
        <w:pStyle w:val="Heading1"/>
      </w:pPr>
      <w:r w:rsidRPr="00833680">
        <w:t>Organizational Structure</w:t>
      </w:r>
    </w:p>
    <w:p w14:paraId="68E49765" w14:textId="4B989404" w:rsidR="009501B4" w:rsidRDefault="009501B4" w:rsidP="00833680">
      <w:pPr>
        <w:spacing w:before="240" w:after="240"/>
        <w:rPr>
          <w:color w:val="000000"/>
        </w:rPr>
      </w:pPr>
      <w:r>
        <w:rPr>
          <w:color w:val="000000"/>
        </w:rPr>
        <w:t xml:space="preserve">The governing bodies of the OSG Consortium are the OSG Council and the OSG Executive Team (The organizational structure is </w:t>
      </w:r>
      <w:r w:rsidR="002877E1">
        <w:rPr>
          <w:color w:val="000000"/>
        </w:rPr>
        <w:t xml:space="preserve">detailed in the </w:t>
      </w:r>
      <w:hyperlink r:id="rId9" w:history="1">
        <w:r w:rsidR="002877E1" w:rsidRPr="002877E1">
          <w:rPr>
            <w:rStyle w:val="Hyperlink"/>
          </w:rPr>
          <w:t>OSG management plan</w:t>
        </w:r>
      </w:hyperlink>
      <w:r w:rsidR="002877E1">
        <w:rPr>
          <w:color w:val="000000"/>
        </w:rPr>
        <w:t>)</w:t>
      </w:r>
    </w:p>
    <w:p w14:paraId="684998CB" w14:textId="77777777" w:rsidR="009501B4" w:rsidRDefault="009501B4" w:rsidP="00833680">
      <w:pPr>
        <w:pStyle w:val="ListParagraph"/>
        <w:spacing w:before="240" w:after="240"/>
        <w:ind w:hanging="360"/>
        <w:rPr>
          <w:color w:val="000000"/>
        </w:rPr>
      </w:pPr>
      <w:r>
        <w:rPr>
          <w:color w:val="000000"/>
        </w:rPr>
        <w:t xml:space="preserve">The </w:t>
      </w:r>
      <w:r>
        <w:rPr>
          <w:b/>
          <w:bCs/>
          <w:color w:val="000000"/>
        </w:rPr>
        <w:t>OSG Council</w:t>
      </w:r>
      <w:r>
        <w:rPr>
          <w:color w:val="000000"/>
        </w:rPr>
        <w:t xml:space="preserve"> provides the scientific coordination and oversight of OSG activities.</w:t>
      </w:r>
    </w:p>
    <w:p w14:paraId="094CC4CD" w14:textId="31656EA2" w:rsidR="009501B4" w:rsidRDefault="009501B4" w:rsidP="00833680">
      <w:pPr>
        <w:pStyle w:val="ListParagraph"/>
        <w:spacing w:before="240" w:after="240"/>
        <w:ind w:hanging="360"/>
        <w:rPr>
          <w:color w:val="000000"/>
        </w:rPr>
      </w:pPr>
      <w:r>
        <w:rPr>
          <w:color w:val="000000"/>
        </w:rPr>
        <w:t xml:space="preserve">The </w:t>
      </w:r>
      <w:r>
        <w:rPr>
          <w:b/>
          <w:bCs/>
          <w:color w:val="000000"/>
        </w:rPr>
        <w:t>Council Chair</w:t>
      </w:r>
      <w:r w:rsidR="008422E6">
        <w:rPr>
          <w:b/>
          <w:bCs/>
          <w:color w:val="000000"/>
        </w:rPr>
        <w:t>persons</w:t>
      </w:r>
      <w:r>
        <w:rPr>
          <w:color w:val="000000"/>
        </w:rPr>
        <w:t xml:space="preserve"> </w:t>
      </w:r>
      <w:r w:rsidR="008422E6">
        <w:rPr>
          <w:color w:val="000000"/>
        </w:rPr>
        <w:t>are</w:t>
      </w:r>
      <w:r>
        <w:rPr>
          <w:color w:val="000000"/>
        </w:rPr>
        <w:t xml:space="preserve"> self-elected by the Council to lead the council. </w:t>
      </w:r>
    </w:p>
    <w:p w14:paraId="20BF0B5E" w14:textId="785EE58C" w:rsidR="009501B4" w:rsidRDefault="009501B4" w:rsidP="00833680">
      <w:pPr>
        <w:pStyle w:val="ListParagraph"/>
        <w:spacing w:before="240" w:after="240"/>
        <w:ind w:hanging="360"/>
        <w:rPr>
          <w:color w:val="000000"/>
        </w:rPr>
      </w:pPr>
      <w:r>
        <w:rPr>
          <w:color w:val="000000"/>
        </w:rPr>
        <w:t>The</w:t>
      </w:r>
      <w:r>
        <w:rPr>
          <w:color w:val="000000"/>
          <w:spacing w:val="-10"/>
        </w:rPr>
        <w:t xml:space="preserve"> </w:t>
      </w:r>
      <w:r>
        <w:rPr>
          <w:b/>
          <w:bCs/>
          <w:color w:val="000000"/>
        </w:rPr>
        <w:t>Executive Director</w:t>
      </w:r>
      <w:r>
        <w:rPr>
          <w:color w:val="000000"/>
          <w:spacing w:val="-10"/>
        </w:rPr>
        <w:t xml:space="preserve"> is elected by the Council </w:t>
      </w:r>
      <w:r>
        <w:rPr>
          <w:color w:val="000000"/>
        </w:rPr>
        <w:t>to</w:t>
      </w:r>
      <w:r>
        <w:rPr>
          <w:color w:val="000000"/>
          <w:spacing w:val="-9"/>
        </w:rPr>
        <w:t xml:space="preserve"> </w:t>
      </w:r>
      <w:r>
        <w:rPr>
          <w:color w:val="000000"/>
          <w:spacing w:val="-2"/>
        </w:rPr>
        <w:t>m</w:t>
      </w:r>
      <w:r>
        <w:rPr>
          <w:color w:val="000000"/>
        </w:rPr>
        <w:t>anage program</w:t>
      </w:r>
      <w:r>
        <w:rPr>
          <w:color w:val="000000"/>
          <w:spacing w:val="-2"/>
        </w:rPr>
        <w:t>m</w:t>
      </w:r>
      <w:r>
        <w:rPr>
          <w:color w:val="000000"/>
        </w:rPr>
        <w:t>atic activities</w:t>
      </w:r>
      <w:r>
        <w:rPr>
          <w:color w:val="000000"/>
          <w:spacing w:val="-10"/>
        </w:rPr>
        <w:t xml:space="preserve"> </w:t>
      </w:r>
      <w:r>
        <w:rPr>
          <w:color w:val="000000"/>
        </w:rPr>
        <w:t>with the</w:t>
      </w:r>
      <w:r>
        <w:rPr>
          <w:color w:val="000000"/>
          <w:spacing w:val="-10"/>
        </w:rPr>
        <w:t xml:space="preserve"> </w:t>
      </w:r>
      <w:r>
        <w:rPr>
          <w:color w:val="000000"/>
        </w:rPr>
        <w:t>help of an Executive Tea</w:t>
      </w:r>
      <w:r>
        <w:rPr>
          <w:color w:val="000000"/>
          <w:spacing w:val="-2"/>
        </w:rPr>
        <w:t>m</w:t>
      </w:r>
      <w:r>
        <w:rPr>
          <w:color w:val="000000"/>
        </w:rPr>
        <w:t xml:space="preserve">. </w:t>
      </w:r>
    </w:p>
    <w:p w14:paraId="658F1FE1" w14:textId="1FCE5653" w:rsidR="009501B4" w:rsidRDefault="009501B4" w:rsidP="00833680">
      <w:pPr>
        <w:pStyle w:val="ListParagraph"/>
        <w:spacing w:before="240" w:after="240"/>
        <w:ind w:hanging="360"/>
        <w:rPr>
          <w:color w:val="000000"/>
        </w:rPr>
      </w:pPr>
      <w:r>
        <w:rPr>
          <w:color w:val="000000"/>
        </w:rPr>
        <w:t xml:space="preserve">The </w:t>
      </w:r>
      <w:r>
        <w:rPr>
          <w:b/>
          <w:bCs/>
          <w:color w:val="000000"/>
          <w:spacing w:val="-1"/>
        </w:rPr>
        <w:t>E</w:t>
      </w:r>
      <w:r>
        <w:rPr>
          <w:b/>
          <w:bCs/>
          <w:color w:val="000000"/>
        </w:rPr>
        <w:t>xecutive Team</w:t>
      </w:r>
      <w:r>
        <w:rPr>
          <w:color w:val="000000"/>
        </w:rPr>
        <w:t xml:space="preserve"> is appointed by the Executive Director to direct the OSG program of work</w:t>
      </w:r>
      <w:r w:rsidR="00C16D91">
        <w:rPr>
          <w:color w:val="000000"/>
        </w:rPr>
        <w:t xml:space="preserve"> (details of the program of work may be found in the </w:t>
      </w:r>
      <w:hyperlink r:id="rId10" w:history="1">
        <w:r w:rsidR="00C16D91" w:rsidRPr="00C16D91">
          <w:rPr>
            <w:rStyle w:val="Hyperlink"/>
          </w:rPr>
          <w:t>OSG Management Plan</w:t>
        </w:r>
      </w:hyperlink>
      <w:r w:rsidR="00C66096">
        <w:rPr>
          <w:rStyle w:val="FootnoteReference"/>
          <w:color w:val="000000"/>
        </w:rPr>
        <w:footnoteReference w:id="1"/>
      </w:r>
      <w:r w:rsidR="00020AB2">
        <w:t>),</w:t>
      </w:r>
      <w:r>
        <w:rPr>
          <w:color w:val="000000"/>
        </w:rPr>
        <w:t xml:space="preserve"> draw up policies and represe</w:t>
      </w:r>
      <w:r>
        <w:rPr>
          <w:color w:val="000000"/>
          <w:spacing w:val="-1"/>
        </w:rPr>
        <w:t>n</w:t>
      </w:r>
      <w:r>
        <w:rPr>
          <w:color w:val="000000"/>
        </w:rPr>
        <w:t>t the OSG Consortium in dealing with other organizations and com</w:t>
      </w:r>
      <w:r>
        <w:rPr>
          <w:color w:val="000000"/>
          <w:spacing w:val="-2"/>
        </w:rPr>
        <w:t>m</w:t>
      </w:r>
      <w:r>
        <w:rPr>
          <w:color w:val="000000"/>
          <w:spacing w:val="2"/>
        </w:rPr>
        <w:t>i</w:t>
      </w:r>
      <w:r>
        <w:rPr>
          <w:color w:val="000000"/>
        </w:rPr>
        <w:t>ttees. All appoint</w:t>
      </w:r>
      <w:r>
        <w:rPr>
          <w:color w:val="000000"/>
          <w:spacing w:val="-2"/>
        </w:rPr>
        <w:t>m</w:t>
      </w:r>
      <w:r>
        <w:rPr>
          <w:color w:val="000000"/>
        </w:rPr>
        <w:t>ents to the Executive Team are sub</w:t>
      </w:r>
      <w:r>
        <w:rPr>
          <w:color w:val="000000"/>
          <w:spacing w:val="-1"/>
        </w:rPr>
        <w:t>j</w:t>
      </w:r>
      <w:r>
        <w:rPr>
          <w:color w:val="000000"/>
        </w:rPr>
        <w:t xml:space="preserve">ect to council approval. </w:t>
      </w:r>
    </w:p>
    <w:p w14:paraId="4A6FEB4B" w14:textId="1DDF0B47" w:rsidR="009501B4" w:rsidRDefault="009501B4" w:rsidP="00833680">
      <w:pPr>
        <w:spacing w:before="240" w:after="240"/>
        <w:rPr>
          <w:color w:val="000000"/>
        </w:rPr>
      </w:pPr>
      <w:r>
        <w:rPr>
          <w:color w:val="000000"/>
        </w:rPr>
        <w:t>NOTE: Users of and providers to the OSG do not need to be a</w:t>
      </w:r>
      <w:r>
        <w:rPr>
          <w:color w:val="000000"/>
          <w:spacing w:val="-1"/>
        </w:rPr>
        <w:t>ff</w:t>
      </w:r>
      <w:r>
        <w:rPr>
          <w:color w:val="000000"/>
        </w:rPr>
        <w:t xml:space="preserve">iliated with </w:t>
      </w:r>
      <w:r>
        <w:rPr>
          <w:color w:val="000000"/>
          <w:spacing w:val="-2"/>
        </w:rPr>
        <w:t>O</w:t>
      </w:r>
      <w:r>
        <w:rPr>
          <w:color w:val="000000"/>
        </w:rPr>
        <w:t xml:space="preserve">SG </w:t>
      </w:r>
      <w:r>
        <w:rPr>
          <w:color w:val="000000"/>
          <w:spacing w:val="-2"/>
        </w:rPr>
        <w:t>m</w:t>
      </w:r>
      <w:r>
        <w:rPr>
          <w:color w:val="000000"/>
          <w:spacing w:val="1"/>
        </w:rPr>
        <w:t>e</w:t>
      </w:r>
      <w:r>
        <w:rPr>
          <w:color w:val="000000"/>
        </w:rPr>
        <w:t>mber organizations.</w:t>
      </w:r>
    </w:p>
    <w:p w14:paraId="563D0BB6" w14:textId="7DF7C2AA" w:rsidR="00962E7B" w:rsidRPr="00833680" w:rsidRDefault="00962E7B" w:rsidP="00833680">
      <w:pPr>
        <w:spacing w:before="240" w:after="240"/>
        <w:jc w:val="center"/>
        <w:rPr>
          <w:color w:val="000000"/>
        </w:rPr>
      </w:pPr>
    </w:p>
    <w:p w14:paraId="63583BE6" w14:textId="5B3D3A9F" w:rsidR="00962E7B" w:rsidRDefault="00962E7B" w:rsidP="00833680">
      <w:pPr>
        <w:pStyle w:val="Heading2"/>
        <w:jc w:val="center"/>
      </w:pPr>
      <w:r>
        <w:lastRenderedPageBreak/>
        <w:t>Figure 1</w:t>
      </w:r>
      <w:r w:rsidR="00833680">
        <w:t xml:space="preserve"> – OSG Consortium Organization</w:t>
      </w:r>
    </w:p>
    <w:p w14:paraId="21277478" w14:textId="77777777" w:rsidR="00C66096" w:rsidRPr="00C66096" w:rsidRDefault="00C66096" w:rsidP="00833680">
      <w:pPr>
        <w:pStyle w:val="Heading1"/>
      </w:pPr>
      <w:r w:rsidRPr="00C66096">
        <w:t>Membership of the Consortium</w:t>
      </w:r>
    </w:p>
    <w:p w14:paraId="01ABF012" w14:textId="7B3107FF" w:rsidR="00C66096" w:rsidRPr="00C66096" w:rsidRDefault="00C66096" w:rsidP="00833680">
      <w:pPr>
        <w:pStyle w:val="Heading2"/>
        <w:spacing w:after="240"/>
        <w:rPr>
          <w:rFonts w:ascii="Times New Roman" w:eastAsiaTheme="minorHAnsi" w:hAnsi="Times New Roman" w:cstheme="minorBidi"/>
          <w:b w:val="0"/>
          <w:bCs w:val="0"/>
          <w:color w:val="auto"/>
          <w:sz w:val="24"/>
          <w:szCs w:val="22"/>
        </w:rPr>
      </w:pPr>
      <w:r w:rsidRPr="00C66096">
        <w:rPr>
          <w:rFonts w:ascii="Times New Roman" w:eastAsiaTheme="minorHAnsi" w:hAnsi="Times New Roman" w:cstheme="minorBidi"/>
          <w:b w:val="0"/>
          <w:bCs w:val="0"/>
          <w:color w:val="auto"/>
          <w:sz w:val="24"/>
          <w:szCs w:val="22"/>
        </w:rPr>
        <w:t>Consortium Membership occurs through completed registration of a resource, VO, or other organization with the OSG through the Operations Registration process. Consortium Members contribute to and/or benefit directly from the resources, use, operations and/ or other activities.</w:t>
      </w:r>
      <w:r w:rsidR="000F014B">
        <w:rPr>
          <w:rFonts w:ascii="Times New Roman" w:eastAsiaTheme="minorHAnsi" w:hAnsi="Times New Roman" w:cstheme="minorBidi"/>
          <w:b w:val="0"/>
          <w:bCs w:val="0"/>
          <w:color w:val="auto"/>
          <w:sz w:val="24"/>
          <w:szCs w:val="22"/>
        </w:rPr>
        <w:t xml:space="preserve">  Consortium members recognize that the OSG is a sharing eco-system and s</w:t>
      </w:r>
      <w:r w:rsidR="00130A9B">
        <w:rPr>
          <w:rFonts w:ascii="Times New Roman" w:eastAsiaTheme="minorHAnsi" w:hAnsi="Times New Roman" w:cstheme="minorBidi"/>
          <w:b w:val="0"/>
          <w:bCs w:val="0"/>
          <w:color w:val="auto"/>
          <w:sz w:val="24"/>
          <w:szCs w:val="22"/>
        </w:rPr>
        <w:t xml:space="preserve">trive </w:t>
      </w:r>
      <w:r w:rsidR="000F014B">
        <w:rPr>
          <w:rFonts w:ascii="Times New Roman" w:eastAsiaTheme="minorHAnsi" w:hAnsi="Times New Roman" w:cstheme="minorBidi"/>
          <w:b w:val="0"/>
          <w:bCs w:val="0"/>
          <w:color w:val="auto"/>
          <w:sz w:val="24"/>
          <w:szCs w:val="22"/>
        </w:rPr>
        <w:t xml:space="preserve">to maximize the sharing of </w:t>
      </w:r>
      <w:r w:rsidR="00130A9B">
        <w:rPr>
          <w:rFonts w:ascii="Times New Roman" w:eastAsiaTheme="minorHAnsi" w:hAnsi="Times New Roman" w:cstheme="minorBidi"/>
          <w:b w:val="0"/>
          <w:bCs w:val="0"/>
          <w:color w:val="auto"/>
          <w:sz w:val="24"/>
          <w:szCs w:val="22"/>
        </w:rPr>
        <w:t xml:space="preserve">computing </w:t>
      </w:r>
      <w:r w:rsidR="000F014B">
        <w:rPr>
          <w:rFonts w:ascii="Times New Roman" w:eastAsiaTheme="minorHAnsi" w:hAnsi="Times New Roman" w:cstheme="minorBidi"/>
          <w:b w:val="0"/>
          <w:bCs w:val="0"/>
          <w:color w:val="auto"/>
          <w:sz w:val="24"/>
          <w:szCs w:val="22"/>
        </w:rPr>
        <w:t>resources</w:t>
      </w:r>
      <w:r w:rsidR="00130A9B">
        <w:rPr>
          <w:rFonts w:ascii="Times New Roman" w:eastAsiaTheme="minorHAnsi" w:hAnsi="Times New Roman" w:cstheme="minorBidi"/>
          <w:b w:val="0"/>
          <w:bCs w:val="0"/>
          <w:color w:val="auto"/>
          <w:sz w:val="24"/>
          <w:szCs w:val="22"/>
        </w:rPr>
        <w:t>, software, and other assets</w:t>
      </w:r>
      <w:r w:rsidR="000F014B">
        <w:rPr>
          <w:rFonts w:ascii="Times New Roman" w:eastAsiaTheme="minorHAnsi" w:hAnsi="Times New Roman" w:cstheme="minorBidi"/>
          <w:b w:val="0"/>
          <w:bCs w:val="0"/>
          <w:color w:val="auto"/>
          <w:sz w:val="24"/>
          <w:szCs w:val="22"/>
        </w:rPr>
        <w:t xml:space="preserve"> to enable science</w:t>
      </w:r>
      <w:r w:rsidR="00130A9B">
        <w:rPr>
          <w:rFonts w:ascii="Times New Roman" w:eastAsiaTheme="minorHAnsi" w:hAnsi="Times New Roman" w:cstheme="minorBidi"/>
          <w:b w:val="0"/>
          <w:bCs w:val="0"/>
          <w:color w:val="auto"/>
          <w:sz w:val="24"/>
          <w:szCs w:val="22"/>
        </w:rPr>
        <w:t>.</w:t>
      </w:r>
    </w:p>
    <w:p w14:paraId="0971A3B3" w14:textId="77777777" w:rsidR="00C66096" w:rsidRPr="00C66096" w:rsidRDefault="00C66096" w:rsidP="00833680">
      <w:pPr>
        <w:pStyle w:val="Heading2"/>
        <w:spacing w:after="240"/>
        <w:rPr>
          <w:rFonts w:ascii="Times New Roman" w:eastAsiaTheme="minorHAnsi" w:hAnsi="Times New Roman" w:cstheme="minorBidi"/>
          <w:b w:val="0"/>
          <w:bCs w:val="0"/>
          <w:color w:val="auto"/>
          <w:sz w:val="24"/>
          <w:szCs w:val="22"/>
        </w:rPr>
      </w:pPr>
      <w:r w:rsidRPr="00C66096">
        <w:rPr>
          <w:rFonts w:ascii="Times New Roman" w:eastAsiaTheme="minorHAnsi" w:hAnsi="Times New Roman" w:cstheme="minorBidi"/>
          <w:b w:val="0"/>
          <w:bCs w:val="0"/>
          <w:color w:val="auto"/>
          <w:sz w:val="24"/>
          <w:szCs w:val="22"/>
        </w:rPr>
        <w:t>Consortium Partners collaborate with the OSG as peer organizations. Their representatives have ex-officio status on any of the management boards in which they participate. The Executive Team develops agreements with the management of the partner organizations to define the expectations and activities of the collaboration.</w:t>
      </w:r>
    </w:p>
    <w:p w14:paraId="67A1C06C" w14:textId="77777777" w:rsidR="00C66096" w:rsidRPr="00C66096" w:rsidRDefault="00C66096" w:rsidP="00833680">
      <w:pPr>
        <w:pStyle w:val="Heading1"/>
      </w:pPr>
      <w:r w:rsidRPr="00C66096">
        <w:t>Membership of the Council</w:t>
      </w:r>
    </w:p>
    <w:p w14:paraId="435FEA7E" w14:textId="77777777" w:rsidR="00C66096" w:rsidRPr="00C66096" w:rsidRDefault="00C66096" w:rsidP="00833680">
      <w:pPr>
        <w:pStyle w:val="Heading2"/>
        <w:spacing w:after="240"/>
        <w:rPr>
          <w:rFonts w:ascii="Times New Roman" w:eastAsiaTheme="minorHAnsi" w:hAnsi="Times New Roman" w:cstheme="minorBidi"/>
          <w:b w:val="0"/>
          <w:bCs w:val="0"/>
          <w:color w:val="auto"/>
          <w:sz w:val="24"/>
          <w:szCs w:val="22"/>
        </w:rPr>
      </w:pPr>
      <w:r w:rsidRPr="00C66096">
        <w:rPr>
          <w:rFonts w:ascii="Times New Roman" w:eastAsiaTheme="minorHAnsi" w:hAnsi="Times New Roman" w:cstheme="minorBidi"/>
          <w:b w:val="0"/>
          <w:bCs w:val="0"/>
          <w:color w:val="auto"/>
          <w:sz w:val="24"/>
          <w:szCs w:val="22"/>
        </w:rPr>
        <w:t>Membership in the Consortium does not imply membership on the OSG Council. The council represents the organizations that comprise the Consortium. The Council Membership shall not exceed 30 voting members.  At least two voting slots will be held for council members at large to represent Consortium members who do not have direct representation on the council.  At large representatives will have a term of two years.</w:t>
      </w:r>
    </w:p>
    <w:p w14:paraId="15B0BF29" w14:textId="77777777" w:rsidR="00C66096" w:rsidRDefault="00C66096" w:rsidP="00833680">
      <w:pPr>
        <w:spacing w:before="240" w:after="240"/>
      </w:pPr>
      <w:r>
        <w:t>The Council has the ability to appoint non-voting liaisons and partnership representatives to participate in the council.</w:t>
      </w:r>
    </w:p>
    <w:p w14:paraId="54637724" w14:textId="7292AF38" w:rsidR="00312307" w:rsidRPr="00650C0C" w:rsidRDefault="00C66096" w:rsidP="00833680">
      <w:pPr>
        <w:spacing w:before="240" w:after="240"/>
      </w:pPr>
      <w:r>
        <w:t>New organizations may apply for membership in the Council if supported by at least one existing member. The proposal for participation is submitted to the Council Chair. The Chair will consult with the Executive Team who will make a recommendation to the Council concerning the application. The Council formally votes on the acceptance of new members in a timely and appropriate manner.</w:t>
      </w:r>
    </w:p>
    <w:p w14:paraId="3C7469C7" w14:textId="2D79ADFA" w:rsidR="003E23F1" w:rsidRDefault="003E23F1">
      <w:pPr>
        <w:spacing w:after="200"/>
        <w:rPr>
          <w:rFonts w:asciiTheme="majorHAnsi" w:eastAsiaTheme="majorEastAsia" w:hAnsiTheme="majorHAnsi" w:cstheme="majorBidi"/>
          <w:b/>
          <w:bCs/>
          <w:color w:val="4F81BD" w:themeColor="accent1"/>
          <w:sz w:val="28"/>
          <w:szCs w:val="28"/>
        </w:rPr>
      </w:pPr>
    </w:p>
    <w:p w14:paraId="15782D9D" w14:textId="5667C86B" w:rsidR="00E938FA" w:rsidRDefault="00E938FA" w:rsidP="00E938FA">
      <w:pPr>
        <w:pStyle w:val="Heading2"/>
      </w:pPr>
      <w:r>
        <w:rPr>
          <w:szCs w:val="28"/>
        </w:rPr>
        <w:t>Council Chairpersons</w:t>
      </w:r>
    </w:p>
    <w:p w14:paraId="4C92F84A" w14:textId="094102DB" w:rsidR="00853A0D" w:rsidRPr="002877E1" w:rsidRDefault="00853A0D" w:rsidP="002877E1">
      <w:pPr>
        <w:pStyle w:val="NormalWeb"/>
        <w:spacing w:before="0" w:beforeAutospacing="0" w:after="0" w:afterAutospacing="0"/>
        <w:jc w:val="both"/>
        <w:rPr>
          <w:color w:val="000000"/>
        </w:rPr>
      </w:pPr>
      <w:r w:rsidRPr="002877E1">
        <w:rPr>
          <w:color w:val="000000"/>
        </w:rPr>
        <w:t xml:space="preserve">At any given time, there shall be two Council Chairpersons, either a Chair </w:t>
      </w:r>
      <w:ins w:id="2" w:author="Jerome Lauret" w:date="2021-01-05T11:52:00Z">
        <w:r w:rsidR="001B45AF">
          <w:rPr>
            <w:color w:val="000000"/>
          </w:rPr>
          <w:t xml:space="preserve">(Acting) </w:t>
        </w:r>
      </w:ins>
      <w:r w:rsidRPr="002877E1">
        <w:rPr>
          <w:color w:val="000000"/>
        </w:rPr>
        <w:t xml:space="preserve">and a Chair-Elect or a Chair </w:t>
      </w:r>
      <w:ins w:id="3" w:author="Jerome Lauret" w:date="2021-01-05T11:53:00Z">
        <w:r w:rsidR="001B45AF">
          <w:rPr>
            <w:color w:val="000000"/>
          </w:rPr>
          <w:t xml:space="preserve">(Acting) </w:t>
        </w:r>
      </w:ins>
      <w:r w:rsidRPr="002877E1">
        <w:rPr>
          <w:color w:val="000000"/>
        </w:rPr>
        <w:t>and a Past Chair.  Every two years, the Council shall self-elect a Chair-Elect, who will serve one year in that role before becoming Chair for the following two years.  Upon the ascension of the Chair-Elect to Chair, the preceding Chair serves as Past Chair for one year, ending when the subsequent Chair-Elect is elected.  The accompanying diagram illustrates the scheme.</w:t>
      </w:r>
    </w:p>
    <w:p w14:paraId="2A6A4233" w14:textId="77777777" w:rsidR="00853A0D" w:rsidRDefault="00853A0D" w:rsidP="00853A0D">
      <w:pPr>
        <w:pStyle w:val="NormalWeb"/>
        <w:spacing w:before="0" w:beforeAutospacing="0" w:after="0" w:afterAutospacing="0"/>
      </w:pPr>
    </w:p>
    <w:p w14:paraId="62962B86" w14:textId="26314D52" w:rsidR="0005381C" w:rsidRPr="002877E1" w:rsidRDefault="0005381C">
      <w:pPr>
        <w:spacing w:after="200"/>
        <w:rPr>
          <w:rFonts w:eastAsiaTheme="majorEastAsia" w:cs="Times New Roman"/>
          <w:color w:val="4F81BD" w:themeColor="accent1"/>
          <w:szCs w:val="24"/>
        </w:rPr>
      </w:pPr>
      <w:del w:id="4" w:author="Jerome Lauret" w:date="2021-01-05T11:51:00Z">
        <w:r w:rsidRPr="0005381C" w:rsidDel="001B45AF">
          <w:rPr>
            <w:rFonts w:eastAsiaTheme="majorEastAsia" w:cs="Times New Roman"/>
            <w:noProof/>
            <w:color w:val="4F81BD" w:themeColor="accent1"/>
            <w:szCs w:val="24"/>
          </w:rPr>
          <w:lastRenderedPageBreak/>
          <w:drawing>
            <wp:inline distT="0" distB="0" distL="0" distR="0" wp14:anchorId="56C0B053" wp14:editId="183FED5C">
              <wp:extent cx="5918200" cy="133540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18200" cy="1335405"/>
                      </a:xfrm>
                      <a:prstGeom prst="rect">
                        <a:avLst/>
                      </a:prstGeom>
                    </pic:spPr>
                  </pic:pic>
                </a:graphicData>
              </a:graphic>
            </wp:inline>
          </w:drawing>
        </w:r>
      </w:del>
      <w:ins w:id="5" w:author="Jerome Lauret" w:date="2021-01-05T11:52:00Z">
        <w:r w:rsidR="001B45AF">
          <w:rPr>
            <w:rFonts w:eastAsiaTheme="majorEastAsia" w:cs="Times New Roman"/>
            <w:noProof/>
            <w:color w:val="4F81BD" w:themeColor="accent1"/>
            <w:szCs w:val="24"/>
          </w:rPr>
          <w:drawing>
            <wp:inline distT="0" distB="0" distL="0" distR="0" wp14:anchorId="52A9E638" wp14:editId="72223AA9">
              <wp:extent cx="5905500" cy="12128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5500" cy="1212850"/>
                      </a:xfrm>
                      <a:prstGeom prst="rect">
                        <a:avLst/>
                      </a:prstGeom>
                      <a:noFill/>
                      <a:ln>
                        <a:noFill/>
                      </a:ln>
                    </pic:spPr>
                  </pic:pic>
                </a:graphicData>
              </a:graphic>
            </wp:inline>
          </w:drawing>
        </w:r>
      </w:ins>
    </w:p>
    <w:p w14:paraId="5D25B181" w14:textId="17BBF691" w:rsidR="00157AAB" w:rsidRPr="002877E1" w:rsidRDefault="00515AA4">
      <w:pPr>
        <w:spacing w:after="200"/>
        <w:rPr>
          <w:rFonts w:eastAsiaTheme="majorEastAsia" w:cs="Times New Roman"/>
          <w:szCs w:val="24"/>
        </w:rPr>
      </w:pPr>
      <w:r w:rsidRPr="002877E1">
        <w:rPr>
          <w:rFonts w:eastAsiaTheme="majorEastAsia" w:cs="Times New Roman"/>
          <w:szCs w:val="24"/>
        </w:rPr>
        <w:t>P</w:t>
      </w:r>
      <w:r w:rsidR="0005381C" w:rsidRPr="002877E1">
        <w:rPr>
          <w:rFonts w:eastAsiaTheme="majorEastAsia" w:cs="Times New Roman"/>
          <w:szCs w:val="24"/>
        </w:rPr>
        <w:t xml:space="preserve">rovisions </w:t>
      </w:r>
      <w:r w:rsidR="00157AAB" w:rsidRPr="002877E1">
        <w:rPr>
          <w:rFonts w:eastAsiaTheme="majorEastAsia" w:cs="Times New Roman"/>
          <w:szCs w:val="24"/>
        </w:rPr>
        <w:t>for a sustainable and resilient model are as follows:</w:t>
      </w:r>
    </w:p>
    <w:p w14:paraId="638BA3AB" w14:textId="12E1264A" w:rsidR="00853A0D" w:rsidRPr="002877E1" w:rsidRDefault="00853A0D" w:rsidP="00853A0D">
      <w:pPr>
        <w:pStyle w:val="NormalWeb"/>
        <w:numPr>
          <w:ilvl w:val="0"/>
          <w:numId w:val="2"/>
        </w:numPr>
        <w:spacing w:before="0" w:beforeAutospacing="0" w:after="0" w:afterAutospacing="0"/>
      </w:pPr>
      <w:r w:rsidRPr="002877E1">
        <w:rPr>
          <w:color w:val="000000"/>
        </w:rPr>
        <w:t xml:space="preserve">Should the Chair be unable to complete the two-year term, the Chair-Elect </w:t>
      </w:r>
      <w:r>
        <w:rPr>
          <w:color w:val="000000"/>
        </w:rPr>
        <w:t xml:space="preserve">will </w:t>
      </w:r>
      <w:r w:rsidRPr="002877E1">
        <w:rPr>
          <w:color w:val="000000"/>
        </w:rPr>
        <w:t>immediately become Chair and the Council will select a new Chair-Elect.  The Council will adjust the election cycle so that the new Chair serve</w:t>
      </w:r>
      <w:r>
        <w:rPr>
          <w:color w:val="000000"/>
        </w:rPr>
        <w:t>s</w:t>
      </w:r>
      <w:r w:rsidRPr="002877E1">
        <w:rPr>
          <w:color w:val="000000"/>
        </w:rPr>
        <w:t xml:space="preserve"> a </w:t>
      </w:r>
      <w:r>
        <w:rPr>
          <w:color w:val="000000"/>
        </w:rPr>
        <w:t xml:space="preserve">two year’s effective </w:t>
      </w:r>
      <w:r w:rsidRPr="002877E1">
        <w:rPr>
          <w:color w:val="000000"/>
        </w:rPr>
        <w:t>term</w:t>
      </w:r>
      <w:r>
        <w:rPr>
          <w:color w:val="000000"/>
        </w:rPr>
        <w:t xml:space="preserve"> (“acting” role)</w:t>
      </w:r>
      <w:r w:rsidRPr="002877E1">
        <w:rPr>
          <w:color w:val="000000"/>
        </w:rPr>
        <w:t>.</w:t>
      </w:r>
    </w:p>
    <w:p w14:paraId="6F57B589" w14:textId="70F711EA" w:rsidR="00C76113" w:rsidRPr="00853A0D" w:rsidRDefault="00853A0D" w:rsidP="002877E1">
      <w:pPr>
        <w:pStyle w:val="NormalWeb"/>
        <w:numPr>
          <w:ilvl w:val="0"/>
          <w:numId w:val="2"/>
        </w:numPr>
        <w:spacing w:before="0" w:beforeAutospacing="0" w:after="0" w:afterAutospacing="0"/>
        <w:rPr>
          <w:rFonts w:eastAsiaTheme="majorEastAsia"/>
          <w:color w:val="4F81BD" w:themeColor="accent1"/>
        </w:rPr>
      </w:pPr>
      <w:r w:rsidRPr="002877E1">
        <w:rPr>
          <w:color w:val="000000"/>
        </w:rPr>
        <w:t>Should the Chair-Elect be unable to complete the one-year term, the Council will select a new Chair-Elect.</w:t>
      </w:r>
      <w:r w:rsidR="00C76113" w:rsidRPr="00853A0D">
        <w:rPr>
          <w:rFonts w:eastAsiaTheme="majorEastAsia"/>
          <w:color w:val="4F81BD" w:themeColor="accent1"/>
        </w:rPr>
        <w:t xml:space="preserve"> </w:t>
      </w:r>
      <w:r w:rsidR="00C76113" w:rsidRPr="002877E1">
        <w:rPr>
          <w:rFonts w:eastAsiaTheme="majorEastAsia"/>
        </w:rPr>
        <w:t>This could happen during either (a) the overlap with an outgoing chairperson serving as backup - in this case, an elect is found and immediately serves as acting chair under the guidance of the outgoing chairperson or (b) immediately after the election of a chair-elect has occurred – in this case, a new chair-elect is elected</w:t>
      </w:r>
      <w:r w:rsidR="00775AD4" w:rsidRPr="002877E1">
        <w:rPr>
          <w:rFonts w:eastAsiaTheme="majorEastAsia"/>
        </w:rPr>
        <w:t>. In this later case, the council chairperson may also call the council to endorse the second-best</w:t>
      </w:r>
      <w:r w:rsidR="00C76113" w:rsidRPr="002877E1">
        <w:rPr>
          <w:rFonts w:eastAsiaTheme="majorEastAsia"/>
        </w:rPr>
        <w:t xml:space="preserve"> </w:t>
      </w:r>
      <w:r w:rsidR="00775AD4" w:rsidRPr="002877E1">
        <w:rPr>
          <w:rFonts w:eastAsiaTheme="majorEastAsia"/>
        </w:rPr>
        <w:t xml:space="preserve">alternate </w:t>
      </w:r>
      <w:r w:rsidR="00C76113" w:rsidRPr="002877E1">
        <w:rPr>
          <w:rFonts w:eastAsiaTheme="majorEastAsia"/>
        </w:rPr>
        <w:t>candidate of the recent election.</w:t>
      </w:r>
    </w:p>
    <w:p w14:paraId="1835E381" w14:textId="77777777" w:rsidR="00853A0D" w:rsidRPr="00853A0D" w:rsidRDefault="00853A0D" w:rsidP="00853A0D">
      <w:pPr>
        <w:pStyle w:val="NormalWeb"/>
        <w:numPr>
          <w:ilvl w:val="0"/>
          <w:numId w:val="2"/>
        </w:numPr>
        <w:spacing w:before="0" w:beforeAutospacing="0" w:after="0" w:afterAutospacing="0"/>
      </w:pPr>
      <w:r w:rsidRPr="002877E1">
        <w:rPr>
          <w:color w:val="000000"/>
        </w:rPr>
        <w:t>Should neither the Chair nor the Chair-Elect be able to complete their terms, the OSG Executive Director will temporarily serve as Council Chair for the purpose of organizing the selection of a new Chair and Chair-Elect.</w:t>
      </w:r>
    </w:p>
    <w:p w14:paraId="04E258E6" w14:textId="77777777" w:rsidR="00E938FA" w:rsidRPr="002877E1" w:rsidRDefault="00E938FA">
      <w:pPr>
        <w:spacing w:after="200"/>
        <w:rPr>
          <w:rFonts w:asciiTheme="majorHAnsi" w:eastAsiaTheme="majorEastAsia" w:hAnsiTheme="majorHAnsi" w:cstheme="majorBidi"/>
          <w:color w:val="4F81BD" w:themeColor="accent1"/>
          <w:sz w:val="28"/>
          <w:szCs w:val="28"/>
        </w:rPr>
      </w:pPr>
    </w:p>
    <w:p w14:paraId="1BB063B8" w14:textId="0CE15B33" w:rsidR="00200887" w:rsidRDefault="009501B4" w:rsidP="00833680">
      <w:pPr>
        <w:pStyle w:val="Heading2"/>
      </w:pPr>
      <w:r>
        <w:rPr>
          <w:szCs w:val="28"/>
        </w:rPr>
        <w:t>Council Member Responsibilities</w:t>
      </w:r>
    </w:p>
    <w:p w14:paraId="5954A2A5" w14:textId="0C31779E" w:rsidR="00200887" w:rsidRDefault="00001EB8" w:rsidP="00833680">
      <w:pPr>
        <w:spacing w:before="240" w:after="240"/>
        <w:rPr>
          <w:sz w:val="10"/>
          <w:szCs w:val="10"/>
        </w:rPr>
      </w:pPr>
      <w:r>
        <w:rPr>
          <w:rFonts w:eastAsia="Times New Roman" w:cs="Times New Roman"/>
          <w:szCs w:val="24"/>
        </w:rPr>
        <w:t xml:space="preserve">It is the intention that OSG Council </w:t>
      </w:r>
      <w:r>
        <w:rPr>
          <w:rFonts w:eastAsia="Times New Roman" w:cs="Times New Roman"/>
          <w:spacing w:val="-2"/>
          <w:szCs w:val="24"/>
        </w:rPr>
        <w:t>m</w:t>
      </w:r>
      <w:r>
        <w:rPr>
          <w:rFonts w:eastAsia="Times New Roman" w:cs="Times New Roman"/>
          <w:spacing w:val="1"/>
          <w:szCs w:val="24"/>
        </w:rPr>
        <w:t>e</w:t>
      </w:r>
      <w:r>
        <w:rPr>
          <w:rFonts w:eastAsia="Times New Roman" w:cs="Times New Roman"/>
          <w:szCs w:val="24"/>
        </w:rPr>
        <w:t>mbers actively participate in</w:t>
      </w:r>
      <w:r>
        <w:rPr>
          <w:rFonts w:eastAsia="Times New Roman" w:cs="Times New Roman"/>
          <w:spacing w:val="-1"/>
          <w:szCs w:val="24"/>
        </w:rPr>
        <w:t xml:space="preserve"> </w:t>
      </w:r>
      <w:r>
        <w:rPr>
          <w:rFonts w:eastAsia="Times New Roman" w:cs="Times New Roman"/>
          <w:szCs w:val="24"/>
        </w:rPr>
        <w:t>Council and Consortium activities on a regular basis.  Acti</w:t>
      </w:r>
      <w:r>
        <w:rPr>
          <w:rFonts w:eastAsia="Times New Roman" w:cs="Times New Roman"/>
          <w:spacing w:val="-1"/>
          <w:szCs w:val="24"/>
        </w:rPr>
        <w:t>v</w:t>
      </w:r>
      <w:r>
        <w:rPr>
          <w:rFonts w:eastAsia="Times New Roman" w:cs="Times New Roman"/>
          <w:szCs w:val="24"/>
        </w:rPr>
        <w:t>ities include teleconference,</w:t>
      </w:r>
      <w:r>
        <w:rPr>
          <w:rFonts w:eastAsia="Times New Roman" w:cs="Times New Roman"/>
          <w:spacing w:val="-2"/>
          <w:szCs w:val="24"/>
        </w:rPr>
        <w:t xml:space="preserve"> </w:t>
      </w:r>
      <w:r>
        <w:rPr>
          <w:rFonts w:eastAsia="Times New Roman" w:cs="Times New Roman"/>
          <w:szCs w:val="24"/>
        </w:rPr>
        <w:t>video</w:t>
      </w:r>
      <w:r w:rsidR="002B5BFD">
        <w:rPr>
          <w:rFonts w:eastAsia="Times New Roman" w:cs="Times New Roman"/>
          <w:szCs w:val="24"/>
        </w:rPr>
        <w:t>-</w:t>
      </w:r>
      <w:r>
        <w:rPr>
          <w:rFonts w:eastAsia="Times New Roman" w:cs="Times New Roman"/>
          <w:szCs w:val="24"/>
        </w:rPr>
        <w:t xml:space="preserve">conferences, face to face </w:t>
      </w:r>
      <w:r>
        <w:rPr>
          <w:rFonts w:eastAsia="Times New Roman" w:cs="Times New Roman"/>
          <w:spacing w:val="-2"/>
          <w:szCs w:val="24"/>
        </w:rPr>
        <w:t>m</w:t>
      </w:r>
      <w:r>
        <w:rPr>
          <w:rFonts w:eastAsia="Times New Roman" w:cs="Times New Roman"/>
          <w:szCs w:val="24"/>
        </w:rPr>
        <w:t>eetings,</w:t>
      </w:r>
      <w:r>
        <w:rPr>
          <w:rFonts w:eastAsia="Times New Roman" w:cs="Times New Roman"/>
          <w:spacing w:val="-1"/>
          <w:szCs w:val="24"/>
        </w:rPr>
        <w:t xml:space="preserve"> </w:t>
      </w:r>
      <w:r>
        <w:rPr>
          <w:rFonts w:eastAsia="Times New Roman" w:cs="Times New Roman"/>
          <w:szCs w:val="24"/>
        </w:rPr>
        <w:t>e</w:t>
      </w:r>
      <w:r>
        <w:rPr>
          <w:rFonts w:eastAsia="Times New Roman" w:cs="Times New Roman"/>
          <w:spacing w:val="-2"/>
          <w:szCs w:val="24"/>
        </w:rPr>
        <w:t>m</w:t>
      </w:r>
      <w:r>
        <w:rPr>
          <w:rFonts w:eastAsia="Times New Roman" w:cs="Times New Roman"/>
          <w:szCs w:val="24"/>
        </w:rPr>
        <w:t>ail</w:t>
      </w:r>
      <w:r>
        <w:rPr>
          <w:rFonts w:eastAsia="Times New Roman" w:cs="Times New Roman"/>
          <w:spacing w:val="-1"/>
          <w:szCs w:val="24"/>
        </w:rPr>
        <w:t xml:space="preserve"> </w:t>
      </w:r>
      <w:r>
        <w:rPr>
          <w:rFonts w:eastAsia="Times New Roman" w:cs="Times New Roman"/>
          <w:szCs w:val="24"/>
        </w:rPr>
        <w:t>voting,</w:t>
      </w:r>
      <w:r>
        <w:rPr>
          <w:rFonts w:eastAsia="Times New Roman" w:cs="Times New Roman"/>
          <w:spacing w:val="-1"/>
          <w:szCs w:val="24"/>
        </w:rPr>
        <w:t xml:space="preserve"> </w:t>
      </w:r>
      <w:r>
        <w:rPr>
          <w:rFonts w:eastAsia="Times New Roman" w:cs="Times New Roman"/>
          <w:szCs w:val="24"/>
        </w:rPr>
        <w:t>contributing</w:t>
      </w:r>
      <w:r>
        <w:rPr>
          <w:rFonts w:eastAsia="Times New Roman" w:cs="Times New Roman"/>
          <w:spacing w:val="-1"/>
          <w:szCs w:val="24"/>
        </w:rPr>
        <w:t xml:space="preserve"> </w:t>
      </w:r>
      <w:r>
        <w:rPr>
          <w:rFonts w:eastAsia="Times New Roman" w:cs="Times New Roman"/>
          <w:szCs w:val="24"/>
        </w:rPr>
        <w:t>to</w:t>
      </w:r>
      <w:r>
        <w:rPr>
          <w:rFonts w:eastAsia="Times New Roman" w:cs="Times New Roman"/>
          <w:spacing w:val="-1"/>
          <w:szCs w:val="24"/>
        </w:rPr>
        <w:t xml:space="preserve"> </w:t>
      </w:r>
      <w:r>
        <w:rPr>
          <w:rFonts w:eastAsia="Times New Roman" w:cs="Times New Roman"/>
          <w:szCs w:val="24"/>
        </w:rPr>
        <w:t>the</w:t>
      </w:r>
      <w:r>
        <w:rPr>
          <w:rFonts w:eastAsia="Times New Roman" w:cs="Times New Roman"/>
          <w:spacing w:val="-1"/>
          <w:szCs w:val="24"/>
        </w:rPr>
        <w:t xml:space="preserve"> </w:t>
      </w:r>
      <w:r>
        <w:rPr>
          <w:rFonts w:eastAsia="Times New Roman" w:cs="Times New Roman"/>
          <w:szCs w:val="24"/>
        </w:rPr>
        <w:t>work</w:t>
      </w:r>
      <w:r>
        <w:rPr>
          <w:rFonts w:eastAsia="Times New Roman" w:cs="Times New Roman"/>
          <w:spacing w:val="-1"/>
          <w:szCs w:val="24"/>
        </w:rPr>
        <w:t xml:space="preserve"> </w:t>
      </w:r>
      <w:r>
        <w:rPr>
          <w:rFonts w:eastAsia="Times New Roman" w:cs="Times New Roman"/>
          <w:szCs w:val="24"/>
        </w:rPr>
        <w:t>of</w:t>
      </w:r>
      <w:r>
        <w:rPr>
          <w:rFonts w:eastAsia="Times New Roman" w:cs="Times New Roman"/>
          <w:spacing w:val="-1"/>
          <w:szCs w:val="24"/>
        </w:rPr>
        <w:t xml:space="preserve"> </w:t>
      </w:r>
      <w:r>
        <w:rPr>
          <w:rFonts w:eastAsia="Times New Roman" w:cs="Times New Roman"/>
          <w:szCs w:val="24"/>
        </w:rPr>
        <w:t>the</w:t>
      </w:r>
      <w:r>
        <w:rPr>
          <w:rFonts w:eastAsia="Times New Roman" w:cs="Times New Roman"/>
          <w:spacing w:val="-1"/>
          <w:szCs w:val="24"/>
        </w:rPr>
        <w:t xml:space="preserve"> </w:t>
      </w:r>
      <w:r>
        <w:rPr>
          <w:rFonts w:eastAsia="Times New Roman" w:cs="Times New Roman"/>
          <w:szCs w:val="24"/>
        </w:rPr>
        <w:t>council,</w:t>
      </w:r>
      <w:r>
        <w:rPr>
          <w:rFonts w:eastAsia="Times New Roman" w:cs="Times New Roman"/>
          <w:spacing w:val="-1"/>
          <w:szCs w:val="24"/>
        </w:rPr>
        <w:t xml:space="preserve"> </w:t>
      </w:r>
      <w:r>
        <w:rPr>
          <w:rFonts w:eastAsia="Times New Roman" w:cs="Times New Roman"/>
          <w:szCs w:val="24"/>
        </w:rPr>
        <w:t>etc.</w:t>
      </w:r>
      <w:r>
        <w:rPr>
          <w:rFonts w:eastAsia="Times New Roman" w:cs="Times New Roman"/>
          <w:spacing w:val="58"/>
          <w:szCs w:val="24"/>
        </w:rPr>
        <w:t xml:space="preserve"> </w:t>
      </w:r>
      <w:r>
        <w:rPr>
          <w:rFonts w:eastAsia="Times New Roman" w:cs="Times New Roman"/>
          <w:szCs w:val="24"/>
        </w:rPr>
        <w:t>A</w:t>
      </w:r>
      <w:r>
        <w:rPr>
          <w:rFonts w:eastAsia="Times New Roman" w:cs="Times New Roman"/>
          <w:spacing w:val="-1"/>
          <w:szCs w:val="24"/>
        </w:rPr>
        <w:t xml:space="preserve"> </w:t>
      </w:r>
      <w:r>
        <w:rPr>
          <w:rFonts w:eastAsia="Times New Roman" w:cs="Times New Roman"/>
          <w:szCs w:val="24"/>
        </w:rPr>
        <w:t>regular</w:t>
      </w:r>
      <w:r>
        <w:rPr>
          <w:rFonts w:eastAsia="Times New Roman" w:cs="Times New Roman"/>
          <w:spacing w:val="-1"/>
          <w:szCs w:val="24"/>
        </w:rPr>
        <w:t xml:space="preserve"> </w:t>
      </w:r>
      <w:r>
        <w:rPr>
          <w:rFonts w:eastAsia="Times New Roman" w:cs="Times New Roman"/>
          <w:szCs w:val="24"/>
        </w:rPr>
        <w:t>basis</w:t>
      </w:r>
      <w:r w:rsidR="003E23F1">
        <w:rPr>
          <w:rFonts w:eastAsia="Times New Roman" w:cs="Times New Roman"/>
          <w:szCs w:val="24"/>
        </w:rPr>
        <w:t xml:space="preserve"> is</w:t>
      </w:r>
      <w:r>
        <w:rPr>
          <w:rFonts w:eastAsia="Times New Roman" w:cs="Times New Roman"/>
          <w:spacing w:val="-1"/>
          <w:szCs w:val="24"/>
        </w:rPr>
        <w:t xml:space="preserve"> </w:t>
      </w:r>
      <w:r>
        <w:rPr>
          <w:rFonts w:eastAsia="Times New Roman" w:cs="Times New Roman"/>
          <w:szCs w:val="24"/>
        </w:rPr>
        <w:t>defined</w:t>
      </w:r>
      <w:r>
        <w:rPr>
          <w:rFonts w:eastAsia="Times New Roman" w:cs="Times New Roman"/>
          <w:spacing w:val="-1"/>
          <w:szCs w:val="24"/>
        </w:rPr>
        <w:t xml:space="preserve"> </w:t>
      </w:r>
      <w:r>
        <w:rPr>
          <w:rFonts w:eastAsia="Times New Roman" w:cs="Times New Roman"/>
          <w:szCs w:val="24"/>
        </w:rPr>
        <w:t xml:space="preserve">as participation in at least ½ of the council events </w:t>
      </w:r>
      <w:r w:rsidR="003E23F1">
        <w:rPr>
          <w:rFonts w:eastAsia="Times New Roman" w:cs="Times New Roman"/>
          <w:szCs w:val="24"/>
        </w:rPr>
        <w:t xml:space="preserve">during </w:t>
      </w:r>
      <w:r>
        <w:rPr>
          <w:rFonts w:eastAsia="Times New Roman" w:cs="Times New Roman"/>
          <w:szCs w:val="24"/>
        </w:rPr>
        <w:t xml:space="preserve">a </w:t>
      </w:r>
      <w:proofErr w:type="gramStart"/>
      <w:r>
        <w:rPr>
          <w:rFonts w:eastAsia="Times New Roman" w:cs="Times New Roman"/>
          <w:szCs w:val="24"/>
        </w:rPr>
        <w:t xml:space="preserve">6 </w:t>
      </w:r>
      <w:r>
        <w:rPr>
          <w:rFonts w:eastAsia="Times New Roman" w:cs="Times New Roman"/>
          <w:spacing w:val="-2"/>
          <w:szCs w:val="24"/>
        </w:rPr>
        <w:t>m</w:t>
      </w:r>
      <w:r>
        <w:rPr>
          <w:rFonts w:eastAsia="Times New Roman" w:cs="Times New Roman"/>
          <w:szCs w:val="24"/>
        </w:rPr>
        <w:t>onth</w:t>
      </w:r>
      <w:proofErr w:type="gramEnd"/>
      <w:r>
        <w:rPr>
          <w:rFonts w:eastAsia="Times New Roman" w:cs="Times New Roman"/>
          <w:szCs w:val="24"/>
        </w:rPr>
        <w:t xml:space="preserve"> period.</w:t>
      </w:r>
    </w:p>
    <w:p w14:paraId="07EA0C41" w14:textId="238F9EDE" w:rsidR="00200887" w:rsidRDefault="009501B4" w:rsidP="00833680">
      <w:pPr>
        <w:pStyle w:val="Heading2"/>
        <w:spacing w:after="240"/>
        <w:rPr>
          <w:sz w:val="20"/>
          <w:szCs w:val="20"/>
        </w:rPr>
      </w:pPr>
      <w:r>
        <w:t>Alternates</w:t>
      </w:r>
    </w:p>
    <w:p w14:paraId="3EEA0284" w14:textId="66BC4C36" w:rsidR="00200887" w:rsidRDefault="00001EB8" w:rsidP="00833680">
      <w:pPr>
        <w:spacing w:before="240" w:after="240" w:line="240" w:lineRule="auto"/>
        <w:ind w:right="206"/>
        <w:rPr>
          <w:sz w:val="10"/>
          <w:szCs w:val="10"/>
        </w:rPr>
      </w:pPr>
      <w:r>
        <w:rPr>
          <w:rFonts w:eastAsia="Times New Roman" w:cs="Times New Roman"/>
          <w:szCs w:val="24"/>
        </w:rPr>
        <w:t>Coun</w:t>
      </w:r>
      <w:r>
        <w:rPr>
          <w:rFonts w:eastAsia="Times New Roman" w:cs="Times New Roman"/>
          <w:spacing w:val="1"/>
          <w:szCs w:val="24"/>
        </w:rPr>
        <w:t>c</w:t>
      </w:r>
      <w:r>
        <w:rPr>
          <w:rFonts w:eastAsia="Times New Roman" w:cs="Times New Roman"/>
          <w:szCs w:val="24"/>
        </w:rPr>
        <w:t xml:space="preserve">il </w:t>
      </w:r>
      <w:r>
        <w:rPr>
          <w:rFonts w:eastAsia="Times New Roman" w:cs="Times New Roman"/>
          <w:spacing w:val="-2"/>
          <w:szCs w:val="24"/>
        </w:rPr>
        <w:t>m</w:t>
      </w:r>
      <w:r>
        <w:rPr>
          <w:rFonts w:eastAsia="Times New Roman" w:cs="Times New Roman"/>
          <w:spacing w:val="1"/>
          <w:szCs w:val="24"/>
        </w:rPr>
        <w:t>e</w:t>
      </w:r>
      <w:r>
        <w:rPr>
          <w:rFonts w:eastAsia="Times New Roman" w:cs="Times New Roman"/>
          <w:spacing w:val="-2"/>
          <w:szCs w:val="24"/>
        </w:rPr>
        <w:t>m</w:t>
      </w:r>
      <w:r>
        <w:rPr>
          <w:rFonts w:eastAsia="Times New Roman" w:cs="Times New Roman"/>
          <w:szCs w:val="24"/>
        </w:rPr>
        <w:t>bers can send alternates to me</w:t>
      </w:r>
      <w:r>
        <w:rPr>
          <w:rFonts w:eastAsia="Times New Roman" w:cs="Times New Roman"/>
          <w:spacing w:val="-1"/>
          <w:szCs w:val="24"/>
        </w:rPr>
        <w:t>e</w:t>
      </w:r>
      <w:r>
        <w:rPr>
          <w:rFonts w:eastAsia="Times New Roman" w:cs="Times New Roman"/>
          <w:szCs w:val="24"/>
        </w:rPr>
        <w:t>tings</w:t>
      </w:r>
      <w:r>
        <w:rPr>
          <w:rFonts w:eastAsia="Times New Roman" w:cs="Times New Roman"/>
          <w:spacing w:val="-1"/>
          <w:szCs w:val="24"/>
        </w:rPr>
        <w:t xml:space="preserve"> </w:t>
      </w:r>
      <w:r>
        <w:rPr>
          <w:rFonts w:eastAsia="Times New Roman" w:cs="Times New Roman"/>
          <w:szCs w:val="24"/>
        </w:rPr>
        <w:t>and</w:t>
      </w:r>
      <w:r>
        <w:rPr>
          <w:rFonts w:eastAsia="Times New Roman" w:cs="Times New Roman"/>
          <w:spacing w:val="-1"/>
          <w:szCs w:val="24"/>
        </w:rPr>
        <w:t xml:space="preserve"> </w:t>
      </w:r>
      <w:r>
        <w:rPr>
          <w:rFonts w:eastAsia="Times New Roman" w:cs="Times New Roman"/>
          <w:szCs w:val="24"/>
        </w:rPr>
        <w:t>activities</w:t>
      </w:r>
      <w:r>
        <w:rPr>
          <w:rFonts w:eastAsia="Times New Roman" w:cs="Times New Roman"/>
          <w:spacing w:val="-1"/>
          <w:szCs w:val="24"/>
        </w:rPr>
        <w:t xml:space="preserve"> </w:t>
      </w:r>
      <w:r>
        <w:rPr>
          <w:rFonts w:eastAsia="Times New Roman" w:cs="Times New Roman"/>
          <w:szCs w:val="24"/>
        </w:rPr>
        <w:t>occ</w:t>
      </w:r>
      <w:r>
        <w:rPr>
          <w:rFonts w:eastAsia="Times New Roman" w:cs="Times New Roman"/>
          <w:spacing w:val="1"/>
          <w:szCs w:val="24"/>
        </w:rPr>
        <w:t>a</w:t>
      </w:r>
      <w:r>
        <w:rPr>
          <w:rFonts w:eastAsia="Times New Roman" w:cs="Times New Roman"/>
          <w:szCs w:val="24"/>
        </w:rPr>
        <w:t>sionally, but this is not considered actively participating.  Alterna</w:t>
      </w:r>
      <w:r>
        <w:rPr>
          <w:rFonts w:eastAsia="Times New Roman" w:cs="Times New Roman"/>
          <w:spacing w:val="1"/>
          <w:szCs w:val="24"/>
        </w:rPr>
        <w:t>t</w:t>
      </w:r>
      <w:r>
        <w:rPr>
          <w:rFonts w:eastAsia="Times New Roman" w:cs="Times New Roman"/>
          <w:szCs w:val="24"/>
        </w:rPr>
        <w:t>es are allowed to represent their respective organizations and, if empowered, vote via proxy.</w:t>
      </w:r>
      <w:r w:rsidR="009501B4">
        <w:rPr>
          <w:rFonts w:eastAsia="Times New Roman" w:cs="Times New Roman"/>
          <w:szCs w:val="24"/>
        </w:rPr>
        <w:t xml:space="preserve"> </w:t>
      </w:r>
    </w:p>
    <w:p w14:paraId="74F06E9D" w14:textId="7B7F655B" w:rsidR="00200887" w:rsidRDefault="009501B4" w:rsidP="00833680">
      <w:pPr>
        <w:pStyle w:val="Heading2"/>
      </w:pPr>
      <w:r>
        <w:t>Quorum</w:t>
      </w:r>
    </w:p>
    <w:p w14:paraId="0A002BB3" w14:textId="60C4A249" w:rsidR="009501B4" w:rsidRDefault="009501B4" w:rsidP="00833680">
      <w:pPr>
        <w:spacing w:before="240" w:after="240" w:line="240" w:lineRule="auto"/>
        <w:ind w:right="56"/>
        <w:rPr>
          <w:rFonts w:eastAsia="Times New Roman" w:cs="Times New Roman"/>
          <w:szCs w:val="24"/>
        </w:rPr>
      </w:pPr>
      <w:r>
        <w:rPr>
          <w:rFonts w:eastAsia="Times New Roman" w:cs="Times New Roman"/>
          <w:szCs w:val="24"/>
        </w:rPr>
        <w:t xml:space="preserve">For the sake of votes, 1/5 of the </w:t>
      </w:r>
      <w:r>
        <w:rPr>
          <w:rFonts w:eastAsia="Times New Roman" w:cs="Times New Roman"/>
          <w:spacing w:val="-2"/>
          <w:szCs w:val="24"/>
        </w:rPr>
        <w:t>m</w:t>
      </w:r>
      <w:r>
        <w:rPr>
          <w:rFonts w:eastAsia="Times New Roman" w:cs="Times New Roman"/>
          <w:szCs w:val="24"/>
        </w:rPr>
        <w:t>embership is</w:t>
      </w:r>
      <w:r>
        <w:rPr>
          <w:rFonts w:eastAsia="Times New Roman" w:cs="Times New Roman"/>
          <w:spacing w:val="-1"/>
          <w:szCs w:val="24"/>
        </w:rPr>
        <w:t xml:space="preserve"> </w:t>
      </w:r>
      <w:r>
        <w:rPr>
          <w:rFonts w:eastAsia="Times New Roman" w:cs="Times New Roman"/>
          <w:szCs w:val="24"/>
        </w:rPr>
        <w:t>considered a quorum</w:t>
      </w:r>
      <w:r>
        <w:rPr>
          <w:rFonts w:eastAsia="Times New Roman" w:cs="Times New Roman"/>
          <w:spacing w:val="-2"/>
          <w:szCs w:val="24"/>
        </w:rPr>
        <w:t xml:space="preserve"> </w:t>
      </w:r>
      <w:r>
        <w:rPr>
          <w:rFonts w:eastAsia="Times New Roman" w:cs="Times New Roman"/>
          <w:szCs w:val="24"/>
        </w:rPr>
        <w:t xml:space="preserve">as long as the vote is </w:t>
      </w:r>
      <w:r>
        <w:rPr>
          <w:rFonts w:eastAsia="Times New Roman" w:cs="Times New Roman"/>
          <w:szCs w:val="24"/>
        </w:rPr>
        <w:lastRenderedPageBreak/>
        <w:t>announced in advance.</w:t>
      </w:r>
    </w:p>
    <w:p w14:paraId="46D0761F" w14:textId="1A1845E3" w:rsidR="00200887" w:rsidRDefault="002B5BFD" w:rsidP="00833680">
      <w:pPr>
        <w:spacing w:before="240" w:after="240" w:line="240" w:lineRule="auto"/>
        <w:ind w:right="56"/>
        <w:rPr>
          <w:rFonts w:eastAsia="Times New Roman" w:cs="Times New Roman"/>
          <w:szCs w:val="24"/>
        </w:rPr>
      </w:pPr>
      <w:r>
        <w:rPr>
          <w:rFonts w:eastAsia="Times New Roman" w:cs="Times New Roman"/>
          <w:szCs w:val="24"/>
        </w:rPr>
        <w:t xml:space="preserve">A </w:t>
      </w:r>
      <w:r w:rsidR="00001EB8">
        <w:rPr>
          <w:rFonts w:eastAsia="Times New Roman" w:cs="Times New Roman"/>
          <w:szCs w:val="24"/>
        </w:rPr>
        <w:t>Council</w:t>
      </w:r>
      <w:r w:rsidR="00001EB8">
        <w:rPr>
          <w:rFonts w:eastAsia="Times New Roman" w:cs="Times New Roman"/>
          <w:spacing w:val="-6"/>
          <w:szCs w:val="24"/>
        </w:rPr>
        <w:t xml:space="preserve"> </w:t>
      </w:r>
      <w:r w:rsidR="00001EB8">
        <w:rPr>
          <w:rFonts w:eastAsia="Times New Roman" w:cs="Times New Roman"/>
          <w:spacing w:val="-2"/>
          <w:szCs w:val="24"/>
        </w:rPr>
        <w:t>m</w:t>
      </w:r>
      <w:r w:rsidR="00001EB8">
        <w:rPr>
          <w:rFonts w:eastAsia="Times New Roman" w:cs="Times New Roman"/>
          <w:spacing w:val="1"/>
          <w:szCs w:val="24"/>
        </w:rPr>
        <w:t>e</w:t>
      </w:r>
      <w:r w:rsidR="00001EB8">
        <w:rPr>
          <w:rFonts w:eastAsia="Times New Roman" w:cs="Times New Roman"/>
          <w:szCs w:val="24"/>
        </w:rPr>
        <w:t>mber</w:t>
      </w:r>
      <w:r w:rsidR="00001EB8">
        <w:rPr>
          <w:rFonts w:eastAsia="Times New Roman" w:cs="Times New Roman"/>
          <w:spacing w:val="-6"/>
          <w:szCs w:val="24"/>
        </w:rPr>
        <w:t xml:space="preserve"> </w:t>
      </w:r>
      <w:r w:rsidR="00001EB8">
        <w:rPr>
          <w:rFonts w:eastAsia="Times New Roman" w:cs="Times New Roman"/>
          <w:szCs w:val="24"/>
        </w:rPr>
        <w:t>can</w:t>
      </w:r>
      <w:r w:rsidR="00001EB8">
        <w:rPr>
          <w:rFonts w:eastAsia="Times New Roman" w:cs="Times New Roman"/>
          <w:spacing w:val="-6"/>
          <w:szCs w:val="24"/>
        </w:rPr>
        <w:t xml:space="preserve"> </w:t>
      </w:r>
      <w:r w:rsidR="00001EB8">
        <w:rPr>
          <w:rFonts w:eastAsia="Times New Roman" w:cs="Times New Roman"/>
          <w:szCs w:val="24"/>
        </w:rPr>
        <w:t>provide</w:t>
      </w:r>
      <w:r w:rsidR="00001EB8">
        <w:rPr>
          <w:rFonts w:eastAsia="Times New Roman" w:cs="Times New Roman"/>
          <w:spacing w:val="-6"/>
          <w:szCs w:val="24"/>
        </w:rPr>
        <w:t xml:space="preserve"> </w:t>
      </w:r>
      <w:r w:rsidR="00001EB8">
        <w:rPr>
          <w:rFonts w:eastAsia="Times New Roman" w:cs="Times New Roman"/>
          <w:szCs w:val="24"/>
        </w:rPr>
        <w:t>a</w:t>
      </w:r>
      <w:r w:rsidR="00001EB8">
        <w:rPr>
          <w:rFonts w:eastAsia="Times New Roman" w:cs="Times New Roman"/>
          <w:spacing w:val="-6"/>
          <w:szCs w:val="24"/>
        </w:rPr>
        <w:t xml:space="preserve"> </w:t>
      </w:r>
      <w:r w:rsidR="00001EB8">
        <w:rPr>
          <w:rFonts w:eastAsia="Times New Roman" w:cs="Times New Roman"/>
          <w:szCs w:val="24"/>
        </w:rPr>
        <w:t>voting</w:t>
      </w:r>
      <w:r w:rsidR="00001EB8">
        <w:rPr>
          <w:rFonts w:eastAsia="Times New Roman" w:cs="Times New Roman"/>
          <w:spacing w:val="-6"/>
          <w:szCs w:val="24"/>
        </w:rPr>
        <w:t xml:space="preserve"> </w:t>
      </w:r>
      <w:r w:rsidR="00001EB8">
        <w:rPr>
          <w:rFonts w:eastAsia="Times New Roman" w:cs="Times New Roman"/>
          <w:szCs w:val="24"/>
        </w:rPr>
        <w:t>proxy</w:t>
      </w:r>
      <w:r w:rsidR="00001EB8">
        <w:rPr>
          <w:rFonts w:eastAsia="Times New Roman" w:cs="Times New Roman"/>
          <w:spacing w:val="-6"/>
          <w:szCs w:val="24"/>
        </w:rPr>
        <w:t xml:space="preserve"> </w:t>
      </w:r>
      <w:r w:rsidR="00001EB8">
        <w:rPr>
          <w:rFonts w:eastAsia="Times New Roman" w:cs="Times New Roman"/>
          <w:szCs w:val="24"/>
        </w:rPr>
        <w:t>to</w:t>
      </w:r>
      <w:r w:rsidR="00001EB8">
        <w:rPr>
          <w:rFonts w:eastAsia="Times New Roman" w:cs="Times New Roman"/>
          <w:spacing w:val="-7"/>
          <w:szCs w:val="24"/>
        </w:rPr>
        <w:t xml:space="preserve"> </w:t>
      </w:r>
      <w:r w:rsidR="00001EB8">
        <w:rPr>
          <w:rFonts w:eastAsia="Times New Roman" w:cs="Times New Roman"/>
          <w:szCs w:val="24"/>
        </w:rPr>
        <w:t>another</w:t>
      </w:r>
      <w:r w:rsidR="00001EB8">
        <w:rPr>
          <w:rFonts w:eastAsia="Times New Roman" w:cs="Times New Roman"/>
          <w:spacing w:val="-6"/>
          <w:szCs w:val="24"/>
        </w:rPr>
        <w:t xml:space="preserve"> </w:t>
      </w:r>
      <w:r w:rsidR="00001EB8">
        <w:rPr>
          <w:rFonts w:eastAsia="Times New Roman" w:cs="Times New Roman"/>
          <w:szCs w:val="24"/>
        </w:rPr>
        <w:t>council</w:t>
      </w:r>
      <w:r w:rsidR="00001EB8">
        <w:rPr>
          <w:rFonts w:eastAsia="Times New Roman" w:cs="Times New Roman"/>
          <w:spacing w:val="-6"/>
          <w:szCs w:val="24"/>
        </w:rPr>
        <w:t xml:space="preserve"> </w:t>
      </w:r>
      <w:r w:rsidR="00001EB8">
        <w:rPr>
          <w:rFonts w:eastAsia="Times New Roman" w:cs="Times New Roman"/>
          <w:spacing w:val="-2"/>
          <w:szCs w:val="24"/>
        </w:rPr>
        <w:t>m</w:t>
      </w:r>
      <w:r w:rsidR="00001EB8">
        <w:rPr>
          <w:rFonts w:eastAsia="Times New Roman" w:cs="Times New Roman"/>
          <w:spacing w:val="1"/>
          <w:szCs w:val="24"/>
        </w:rPr>
        <w:t>e</w:t>
      </w:r>
      <w:r w:rsidR="00001EB8">
        <w:rPr>
          <w:rFonts w:eastAsia="Times New Roman" w:cs="Times New Roman"/>
          <w:szCs w:val="24"/>
        </w:rPr>
        <w:t>mber</w:t>
      </w:r>
      <w:r w:rsidR="00001EB8">
        <w:rPr>
          <w:rFonts w:eastAsia="Times New Roman" w:cs="Times New Roman"/>
          <w:spacing w:val="-6"/>
          <w:szCs w:val="24"/>
        </w:rPr>
        <w:t xml:space="preserve"> </w:t>
      </w:r>
      <w:r w:rsidR="00001EB8">
        <w:rPr>
          <w:rFonts w:eastAsia="Times New Roman" w:cs="Times New Roman"/>
          <w:szCs w:val="24"/>
        </w:rPr>
        <w:t>or</w:t>
      </w:r>
      <w:r w:rsidR="00001EB8">
        <w:rPr>
          <w:rFonts w:eastAsia="Times New Roman" w:cs="Times New Roman"/>
          <w:spacing w:val="-6"/>
          <w:szCs w:val="24"/>
        </w:rPr>
        <w:t xml:space="preserve"> </w:t>
      </w:r>
      <w:r w:rsidR="00001EB8">
        <w:rPr>
          <w:rFonts w:eastAsia="Times New Roman" w:cs="Times New Roman"/>
          <w:szCs w:val="24"/>
        </w:rPr>
        <w:t>an</w:t>
      </w:r>
      <w:r w:rsidR="00001EB8">
        <w:rPr>
          <w:rFonts w:eastAsia="Times New Roman" w:cs="Times New Roman"/>
          <w:spacing w:val="-6"/>
          <w:szCs w:val="24"/>
        </w:rPr>
        <w:t xml:space="preserve"> </w:t>
      </w:r>
      <w:r w:rsidR="00001EB8">
        <w:rPr>
          <w:rFonts w:eastAsia="Times New Roman" w:cs="Times New Roman"/>
          <w:szCs w:val="24"/>
        </w:rPr>
        <w:t>alternate</w:t>
      </w:r>
      <w:r w:rsidR="00001EB8">
        <w:rPr>
          <w:rFonts w:eastAsia="Times New Roman" w:cs="Times New Roman"/>
          <w:spacing w:val="-6"/>
          <w:szCs w:val="24"/>
        </w:rPr>
        <w:t xml:space="preserve"> </w:t>
      </w:r>
      <w:r w:rsidR="00001EB8">
        <w:rPr>
          <w:rFonts w:eastAsia="Times New Roman" w:cs="Times New Roman"/>
          <w:szCs w:val="24"/>
        </w:rPr>
        <w:t>by contacting the Council Chair and infor</w:t>
      </w:r>
      <w:r w:rsidR="00001EB8">
        <w:rPr>
          <w:rFonts w:eastAsia="Times New Roman" w:cs="Times New Roman"/>
          <w:spacing w:val="-4"/>
          <w:szCs w:val="24"/>
        </w:rPr>
        <w:t>m</w:t>
      </w:r>
      <w:r w:rsidR="00001EB8">
        <w:rPr>
          <w:rFonts w:eastAsia="Times New Roman" w:cs="Times New Roman"/>
          <w:szCs w:val="24"/>
        </w:rPr>
        <w:t xml:space="preserve">ing the chair who has the </w:t>
      </w:r>
      <w:r w:rsidR="00001EB8">
        <w:rPr>
          <w:rFonts w:eastAsia="Times New Roman" w:cs="Times New Roman"/>
          <w:spacing w:val="-2"/>
          <w:szCs w:val="24"/>
        </w:rPr>
        <w:t>m</w:t>
      </w:r>
      <w:r w:rsidR="00001EB8">
        <w:rPr>
          <w:rFonts w:eastAsia="Times New Roman" w:cs="Times New Roman"/>
          <w:spacing w:val="1"/>
          <w:szCs w:val="24"/>
        </w:rPr>
        <w:t>e</w:t>
      </w:r>
      <w:r w:rsidR="00001EB8">
        <w:rPr>
          <w:rFonts w:eastAsia="Times New Roman" w:cs="Times New Roman"/>
          <w:szCs w:val="24"/>
        </w:rPr>
        <w:t>mber’s proxy. Proxies</w:t>
      </w:r>
      <w:r w:rsidR="00001EB8">
        <w:rPr>
          <w:rFonts w:eastAsia="Times New Roman" w:cs="Times New Roman"/>
          <w:spacing w:val="-2"/>
          <w:szCs w:val="24"/>
        </w:rPr>
        <w:t xml:space="preserve"> </w:t>
      </w:r>
      <w:r w:rsidR="00001EB8">
        <w:rPr>
          <w:rFonts w:eastAsia="Times New Roman" w:cs="Times New Roman"/>
          <w:szCs w:val="24"/>
        </w:rPr>
        <w:t>are</w:t>
      </w:r>
      <w:r w:rsidR="00001EB8">
        <w:rPr>
          <w:rFonts w:eastAsia="Times New Roman" w:cs="Times New Roman"/>
          <w:spacing w:val="-2"/>
          <w:szCs w:val="24"/>
        </w:rPr>
        <w:t xml:space="preserve"> </w:t>
      </w:r>
      <w:r w:rsidR="00001EB8">
        <w:rPr>
          <w:rFonts w:eastAsia="Times New Roman" w:cs="Times New Roman"/>
          <w:szCs w:val="24"/>
        </w:rPr>
        <w:t>te</w:t>
      </w:r>
      <w:r w:rsidR="00001EB8">
        <w:rPr>
          <w:rFonts w:eastAsia="Times New Roman" w:cs="Times New Roman"/>
          <w:spacing w:val="-2"/>
          <w:szCs w:val="24"/>
        </w:rPr>
        <w:t>m</w:t>
      </w:r>
      <w:r w:rsidR="00001EB8">
        <w:rPr>
          <w:rFonts w:eastAsia="Times New Roman" w:cs="Times New Roman"/>
          <w:szCs w:val="24"/>
        </w:rPr>
        <w:t>porary</w:t>
      </w:r>
      <w:r w:rsidR="00001EB8">
        <w:rPr>
          <w:rFonts w:eastAsia="Times New Roman" w:cs="Times New Roman"/>
          <w:spacing w:val="-2"/>
          <w:szCs w:val="24"/>
        </w:rPr>
        <w:t xml:space="preserve"> </w:t>
      </w:r>
      <w:r w:rsidR="00001EB8">
        <w:rPr>
          <w:rFonts w:eastAsia="Times New Roman" w:cs="Times New Roman"/>
          <w:szCs w:val="24"/>
        </w:rPr>
        <w:t>and last</w:t>
      </w:r>
      <w:r w:rsidR="00001EB8">
        <w:rPr>
          <w:rFonts w:eastAsia="Times New Roman" w:cs="Times New Roman"/>
          <w:spacing w:val="-2"/>
          <w:szCs w:val="24"/>
        </w:rPr>
        <w:t xml:space="preserve"> </w:t>
      </w:r>
      <w:r w:rsidR="00001EB8">
        <w:rPr>
          <w:rFonts w:eastAsia="Times New Roman" w:cs="Times New Roman"/>
          <w:szCs w:val="24"/>
        </w:rPr>
        <w:t>for</w:t>
      </w:r>
      <w:r w:rsidR="00001EB8">
        <w:rPr>
          <w:rFonts w:eastAsia="Times New Roman" w:cs="Times New Roman"/>
          <w:spacing w:val="-2"/>
          <w:szCs w:val="24"/>
        </w:rPr>
        <w:t xml:space="preserve"> </w:t>
      </w:r>
      <w:r w:rsidR="00001EB8">
        <w:rPr>
          <w:rFonts w:eastAsia="Times New Roman" w:cs="Times New Roman"/>
          <w:szCs w:val="24"/>
        </w:rPr>
        <w:t>the</w:t>
      </w:r>
      <w:r w:rsidR="00001EB8">
        <w:rPr>
          <w:rFonts w:eastAsia="Times New Roman" w:cs="Times New Roman"/>
          <w:spacing w:val="-2"/>
          <w:szCs w:val="24"/>
        </w:rPr>
        <w:t xml:space="preserve"> </w:t>
      </w:r>
      <w:r w:rsidR="00001EB8">
        <w:rPr>
          <w:rFonts w:eastAsia="Times New Roman" w:cs="Times New Roman"/>
          <w:szCs w:val="24"/>
        </w:rPr>
        <w:t>length</w:t>
      </w:r>
      <w:r w:rsidR="00001EB8">
        <w:rPr>
          <w:rFonts w:eastAsia="Times New Roman" w:cs="Times New Roman"/>
          <w:spacing w:val="-2"/>
          <w:szCs w:val="24"/>
        </w:rPr>
        <w:t xml:space="preserve"> </w:t>
      </w:r>
      <w:r w:rsidR="00001EB8">
        <w:rPr>
          <w:rFonts w:eastAsia="Times New Roman" w:cs="Times New Roman"/>
          <w:szCs w:val="24"/>
        </w:rPr>
        <w:t>of</w:t>
      </w:r>
      <w:r w:rsidR="00001EB8">
        <w:rPr>
          <w:rFonts w:eastAsia="Times New Roman" w:cs="Times New Roman"/>
          <w:spacing w:val="1"/>
          <w:szCs w:val="24"/>
        </w:rPr>
        <w:t xml:space="preserve"> </w:t>
      </w:r>
      <w:r w:rsidR="00001EB8">
        <w:rPr>
          <w:rFonts w:eastAsia="Times New Roman" w:cs="Times New Roman"/>
          <w:szCs w:val="24"/>
        </w:rPr>
        <w:t>a</w:t>
      </w:r>
      <w:r w:rsidR="00001EB8">
        <w:rPr>
          <w:rFonts w:eastAsia="Times New Roman" w:cs="Times New Roman"/>
          <w:spacing w:val="-1"/>
          <w:szCs w:val="24"/>
        </w:rPr>
        <w:t xml:space="preserve"> </w:t>
      </w:r>
      <w:r w:rsidR="00001EB8">
        <w:rPr>
          <w:rFonts w:eastAsia="Times New Roman" w:cs="Times New Roman"/>
          <w:szCs w:val="24"/>
        </w:rPr>
        <w:t>single</w:t>
      </w:r>
      <w:r w:rsidR="00001EB8">
        <w:rPr>
          <w:rFonts w:eastAsia="Times New Roman" w:cs="Times New Roman"/>
          <w:spacing w:val="-1"/>
          <w:szCs w:val="24"/>
        </w:rPr>
        <w:t xml:space="preserve"> </w:t>
      </w:r>
      <w:r w:rsidR="00001EB8">
        <w:rPr>
          <w:rFonts w:eastAsia="Times New Roman" w:cs="Times New Roman"/>
          <w:szCs w:val="24"/>
        </w:rPr>
        <w:t>activity</w:t>
      </w:r>
      <w:r w:rsidR="00001EB8">
        <w:rPr>
          <w:rFonts w:eastAsia="Times New Roman" w:cs="Times New Roman"/>
          <w:spacing w:val="-1"/>
          <w:szCs w:val="24"/>
        </w:rPr>
        <w:t xml:space="preserve"> </w:t>
      </w:r>
      <w:r w:rsidR="00001EB8">
        <w:rPr>
          <w:rFonts w:eastAsia="Times New Roman" w:cs="Times New Roman"/>
          <w:szCs w:val="24"/>
        </w:rPr>
        <w:t>(</w:t>
      </w:r>
      <w:r w:rsidR="00001EB8">
        <w:rPr>
          <w:rFonts w:eastAsia="Times New Roman" w:cs="Times New Roman"/>
          <w:spacing w:val="-2"/>
          <w:szCs w:val="24"/>
        </w:rPr>
        <w:t>m</w:t>
      </w:r>
      <w:r w:rsidR="00001EB8">
        <w:rPr>
          <w:rFonts w:eastAsia="Times New Roman" w:cs="Times New Roman"/>
          <w:szCs w:val="24"/>
        </w:rPr>
        <w:t>eeting,</w:t>
      </w:r>
      <w:r w:rsidR="00001EB8">
        <w:rPr>
          <w:rFonts w:eastAsia="Times New Roman" w:cs="Times New Roman"/>
          <w:spacing w:val="-2"/>
          <w:szCs w:val="24"/>
        </w:rPr>
        <w:t xml:space="preserve"> </w:t>
      </w:r>
      <w:r w:rsidR="00001EB8">
        <w:rPr>
          <w:rFonts w:eastAsia="Times New Roman" w:cs="Times New Roman"/>
          <w:szCs w:val="24"/>
        </w:rPr>
        <w:t>electronic</w:t>
      </w:r>
      <w:r w:rsidR="00001EB8">
        <w:rPr>
          <w:rFonts w:eastAsia="Times New Roman" w:cs="Times New Roman"/>
          <w:spacing w:val="-1"/>
          <w:szCs w:val="24"/>
        </w:rPr>
        <w:t xml:space="preserve"> </w:t>
      </w:r>
      <w:r w:rsidR="00001EB8">
        <w:rPr>
          <w:rFonts w:eastAsia="Times New Roman" w:cs="Times New Roman"/>
          <w:szCs w:val="24"/>
        </w:rPr>
        <w:t>vote,</w:t>
      </w:r>
      <w:r w:rsidR="00001EB8">
        <w:rPr>
          <w:rFonts w:eastAsia="Times New Roman" w:cs="Times New Roman"/>
          <w:spacing w:val="-1"/>
          <w:szCs w:val="24"/>
        </w:rPr>
        <w:t xml:space="preserve"> </w:t>
      </w:r>
      <w:r w:rsidR="00001EB8">
        <w:rPr>
          <w:rFonts w:eastAsia="Times New Roman" w:cs="Times New Roman"/>
          <w:szCs w:val="24"/>
        </w:rPr>
        <w:t>etc</w:t>
      </w:r>
      <w:r w:rsidR="009501B4">
        <w:rPr>
          <w:rFonts w:eastAsia="Times New Roman" w:cs="Times New Roman"/>
          <w:szCs w:val="24"/>
        </w:rPr>
        <w:t>.</w:t>
      </w:r>
      <w:r w:rsidR="00001EB8">
        <w:rPr>
          <w:rFonts w:eastAsia="Times New Roman" w:cs="Times New Roman"/>
          <w:szCs w:val="24"/>
        </w:rPr>
        <w:t>).</w:t>
      </w:r>
    </w:p>
    <w:p w14:paraId="1F6D6DFC" w14:textId="6B317CAE" w:rsidR="00200887" w:rsidRDefault="00001EB8" w:rsidP="00833680">
      <w:pPr>
        <w:pStyle w:val="Heading1"/>
      </w:pPr>
      <w:r>
        <w:rPr>
          <w:u w:color="000000"/>
        </w:rPr>
        <w:t>Establishment</w:t>
      </w:r>
      <w:r>
        <w:rPr>
          <w:spacing w:val="-18"/>
          <w:u w:color="000000"/>
        </w:rPr>
        <w:t xml:space="preserve"> </w:t>
      </w:r>
      <w:r>
        <w:rPr>
          <w:u w:color="000000"/>
        </w:rPr>
        <w:t>of</w:t>
      </w:r>
      <w:r>
        <w:rPr>
          <w:spacing w:val="-3"/>
          <w:u w:color="000000"/>
        </w:rPr>
        <w:t xml:space="preserve"> </w:t>
      </w:r>
      <w:r>
        <w:rPr>
          <w:u w:color="000000"/>
        </w:rPr>
        <w:t>by</w:t>
      </w:r>
      <w:r w:rsidR="00C66096">
        <w:rPr>
          <w:u w:color="000000"/>
        </w:rPr>
        <w:t>-</w:t>
      </w:r>
      <w:r>
        <w:rPr>
          <w:u w:color="000000"/>
        </w:rPr>
        <w:t>la</w:t>
      </w:r>
      <w:r>
        <w:rPr>
          <w:spacing w:val="-3"/>
          <w:u w:color="000000"/>
        </w:rPr>
        <w:t>w</w:t>
      </w:r>
      <w:r>
        <w:rPr>
          <w:u w:color="000000"/>
        </w:rPr>
        <w:t>s</w:t>
      </w:r>
    </w:p>
    <w:p w14:paraId="3F69C2FE" w14:textId="26C1AC76" w:rsidR="00C66096" w:rsidRPr="00C66096" w:rsidDel="00C66096" w:rsidRDefault="00001EB8" w:rsidP="009F6529">
      <w:pPr>
        <w:rPr>
          <w:u w:color="0000FF"/>
        </w:rPr>
      </w:pPr>
      <w:r w:rsidRPr="00833680">
        <w:rPr>
          <w:rFonts w:eastAsia="Times New Roman" w:cs="Times New Roman"/>
          <w:szCs w:val="24"/>
        </w:rPr>
        <w:t>The bylaws and</w:t>
      </w:r>
      <w:hyperlink r:id="rId13" w:history="1">
        <w:r w:rsidR="00C66096" w:rsidRPr="00C66096">
          <w:rPr>
            <w:rStyle w:val="Hyperlink"/>
            <w:rFonts w:eastAsia="Times New Roman"/>
          </w:rPr>
          <w:t xml:space="preserve"> </w:t>
        </w:r>
        <w:r w:rsidR="00C66096" w:rsidRPr="00C66096">
          <w:rPr>
            <w:rStyle w:val="Hyperlink"/>
          </w:rPr>
          <w:t>charter</w:t>
        </w:r>
      </w:hyperlink>
      <w:r w:rsidR="00C66096">
        <w:rPr>
          <w:rStyle w:val="FootnoteReference"/>
          <w:rFonts w:eastAsia="Times New Roman" w:cs="Times New Roman"/>
          <w:szCs w:val="24"/>
        </w:rPr>
        <w:footnoteReference w:id="2"/>
      </w:r>
      <w:r w:rsidR="00C66096">
        <w:t xml:space="preserve"> are </w:t>
      </w:r>
      <w:r>
        <w:t>accepted</w:t>
      </w:r>
      <w:r w:rsidRPr="009F6529">
        <w:rPr>
          <w:spacing w:val="-2"/>
        </w:rPr>
        <w:t xml:space="preserve"> </w:t>
      </w:r>
      <w:r>
        <w:t xml:space="preserve">by </w:t>
      </w:r>
      <w:r w:rsidRPr="009F6529">
        <w:rPr>
          <w:spacing w:val="-2"/>
        </w:rPr>
        <w:t>m</w:t>
      </w:r>
      <w:r>
        <w:t>ajority vote accor</w:t>
      </w:r>
      <w:r w:rsidRPr="009F6529">
        <w:rPr>
          <w:spacing w:val="-1"/>
        </w:rPr>
        <w:t>d</w:t>
      </w:r>
      <w:r>
        <w:t xml:space="preserve">ing </w:t>
      </w:r>
      <w:r w:rsidR="00C66096">
        <w:t xml:space="preserve">to </w:t>
      </w:r>
      <w:r>
        <w:t xml:space="preserve">the </w:t>
      </w:r>
      <w:hyperlink r:id="rId14" w:history="1">
        <w:r w:rsidR="00C66096" w:rsidRPr="00C66096">
          <w:rPr>
            <w:rStyle w:val="Hyperlink"/>
          </w:rPr>
          <w:t xml:space="preserve">OSG Voting </w:t>
        </w:r>
        <w:r w:rsidR="00C66096">
          <w:rPr>
            <w:rStyle w:val="Hyperlink"/>
          </w:rPr>
          <w:t>Procedures</w:t>
        </w:r>
      </w:hyperlink>
      <w:r w:rsidR="009F6529">
        <w:rPr>
          <w:rStyle w:val="FootnoteReference"/>
        </w:rPr>
        <w:footnoteReference w:id="3"/>
      </w:r>
      <w:r w:rsidR="00C66096">
        <w:t xml:space="preserve"> </w:t>
      </w:r>
    </w:p>
    <w:p w14:paraId="32618B5B" w14:textId="16A42D6E" w:rsidR="00C66096" w:rsidRDefault="00C66096" w:rsidP="00833680">
      <w:pPr>
        <w:rPr>
          <w:u w:color="000000"/>
        </w:rPr>
      </w:pPr>
      <w:r w:rsidRPr="00C66096">
        <w:rPr>
          <w:u w:color="0000FF"/>
        </w:rPr>
        <w:t>as</w:t>
      </w:r>
      <w:r>
        <w:rPr>
          <w:u w:color="0000FF"/>
        </w:rPr>
        <w:t xml:space="preserve"> </w:t>
      </w:r>
      <w:r w:rsidRPr="00C66096">
        <w:rPr>
          <w:u w:color="0000FF"/>
        </w:rPr>
        <w:t>approved at the time of the vote</w:t>
      </w:r>
      <w:r>
        <w:rPr>
          <w:u w:color="0000FF"/>
        </w:rPr>
        <w:t>.</w:t>
      </w:r>
      <w:r w:rsidRPr="00C66096">
        <w:t xml:space="preserve"> </w:t>
      </w:r>
      <w:r>
        <w:t>The initial bylaws and</w:t>
      </w:r>
      <w:r w:rsidRPr="006D18A5">
        <w:rPr>
          <w:spacing w:val="-1"/>
        </w:rPr>
        <w:t xml:space="preserve"> </w:t>
      </w:r>
      <w:r>
        <w:t>charter were accepted</w:t>
      </w:r>
      <w:r w:rsidRPr="006D18A5">
        <w:rPr>
          <w:spacing w:val="-1"/>
        </w:rPr>
        <w:t xml:space="preserve"> </w:t>
      </w:r>
      <w:r>
        <w:t>by consen</w:t>
      </w:r>
      <w:r w:rsidRPr="006D18A5">
        <w:rPr>
          <w:spacing w:val="-1"/>
        </w:rPr>
        <w:t>s</w:t>
      </w:r>
      <w:r>
        <w:t>us.</w:t>
      </w:r>
    </w:p>
    <w:p w14:paraId="15AFEA41" w14:textId="5E2FB94A" w:rsidR="00200887" w:rsidRDefault="00001EB8" w:rsidP="00833680">
      <w:pPr>
        <w:pStyle w:val="Heading1"/>
      </w:pPr>
      <w:r>
        <w:rPr>
          <w:u w:color="000000"/>
        </w:rPr>
        <w:t>Amendment</w:t>
      </w:r>
      <w:r>
        <w:rPr>
          <w:spacing w:val="-15"/>
          <w:u w:color="000000"/>
        </w:rPr>
        <w:t xml:space="preserve"> </w:t>
      </w:r>
      <w:r>
        <w:rPr>
          <w:u w:color="000000"/>
        </w:rPr>
        <w:t>of</w:t>
      </w:r>
      <w:r>
        <w:rPr>
          <w:spacing w:val="-3"/>
          <w:u w:color="000000"/>
        </w:rPr>
        <w:t xml:space="preserve"> </w:t>
      </w:r>
      <w:r>
        <w:rPr>
          <w:u w:color="000000"/>
        </w:rPr>
        <w:t>by</w:t>
      </w:r>
      <w:r w:rsidR="00C66096">
        <w:rPr>
          <w:u w:color="000000"/>
        </w:rPr>
        <w:t>-</w:t>
      </w:r>
      <w:r>
        <w:rPr>
          <w:u w:color="000000"/>
        </w:rPr>
        <w:t>la</w:t>
      </w:r>
      <w:r>
        <w:rPr>
          <w:spacing w:val="-3"/>
          <w:u w:color="000000"/>
        </w:rPr>
        <w:t>w</w:t>
      </w:r>
      <w:r>
        <w:rPr>
          <w:u w:color="000000"/>
        </w:rPr>
        <w:t>s</w:t>
      </w:r>
      <w:r>
        <w:rPr>
          <w:spacing w:val="-9"/>
          <w:u w:color="000000"/>
        </w:rPr>
        <w:t xml:space="preserve"> </w:t>
      </w:r>
      <w:r>
        <w:rPr>
          <w:u w:color="000000"/>
        </w:rPr>
        <w:t>or</w:t>
      </w:r>
      <w:r>
        <w:rPr>
          <w:spacing w:val="-3"/>
          <w:u w:color="000000"/>
        </w:rPr>
        <w:t xml:space="preserve"> </w:t>
      </w:r>
      <w:r>
        <w:rPr>
          <w:u w:color="000000"/>
        </w:rPr>
        <w:t>charter</w:t>
      </w:r>
    </w:p>
    <w:p w14:paraId="44CF802A" w14:textId="74635A9A" w:rsidR="00200887" w:rsidRPr="0062445B" w:rsidRDefault="00001EB8" w:rsidP="00833680">
      <w:pPr>
        <w:spacing w:before="240" w:after="200"/>
      </w:pPr>
      <w:r w:rsidRPr="0062445B">
        <w:t>(1) An a</w:t>
      </w:r>
      <w:r w:rsidRPr="00833680">
        <w:t>m</w:t>
      </w:r>
      <w:r w:rsidRPr="0062445B">
        <w:t>end</w:t>
      </w:r>
      <w:r w:rsidRPr="00833680">
        <w:t>m</w:t>
      </w:r>
      <w:r w:rsidRPr="0062445B">
        <w:t xml:space="preserve">ent to the bylaws or charter can be proposed by any </w:t>
      </w:r>
      <w:r w:rsidRPr="00833680">
        <w:t>me</w:t>
      </w:r>
      <w:r w:rsidRPr="0062445B">
        <w:t>mber of the</w:t>
      </w:r>
      <w:r w:rsidR="0062445B">
        <w:t xml:space="preserve"> </w:t>
      </w:r>
      <w:r w:rsidRPr="0062445B">
        <w:t xml:space="preserve">Executive </w:t>
      </w:r>
      <w:r w:rsidR="0062445B">
        <w:t>Team</w:t>
      </w:r>
      <w:r w:rsidR="0062445B" w:rsidRPr="0062445B">
        <w:t xml:space="preserve"> </w:t>
      </w:r>
      <w:r w:rsidR="0062445B">
        <w:t xml:space="preserve">or </w:t>
      </w:r>
      <w:r w:rsidRPr="0062445B">
        <w:t>Council.</w:t>
      </w:r>
    </w:p>
    <w:p w14:paraId="18013079" w14:textId="6644515B" w:rsidR="005C6DF4" w:rsidRPr="00833680" w:rsidRDefault="00001EB8" w:rsidP="00833680">
      <w:pPr>
        <w:spacing w:before="240" w:after="200"/>
      </w:pPr>
      <w:r w:rsidRPr="0062445B">
        <w:t>(2) A proposed a</w:t>
      </w:r>
      <w:r w:rsidRPr="00833680">
        <w:t>m</w:t>
      </w:r>
      <w:r w:rsidRPr="0062445B">
        <w:t>end</w:t>
      </w:r>
      <w:r w:rsidRPr="00833680">
        <w:t>me</w:t>
      </w:r>
      <w:r w:rsidRPr="0062445B">
        <w:t>nt is then a</w:t>
      </w:r>
      <w:r w:rsidRPr="00833680">
        <w:t>c</w:t>
      </w:r>
      <w:r w:rsidRPr="0062445B">
        <w:t>cepted according the OSG Voting Rules</w:t>
      </w:r>
      <w:r w:rsidR="0062445B">
        <w:t xml:space="preserve"> </w:t>
      </w:r>
      <w:r w:rsidRPr="0062445B">
        <w:t>as approved at the ti</w:t>
      </w:r>
      <w:r w:rsidRPr="00833680">
        <w:t>m</w:t>
      </w:r>
      <w:r w:rsidRPr="0062445B">
        <w:t>e of the vote.</w:t>
      </w:r>
    </w:p>
    <w:p w14:paraId="2E7D5751" w14:textId="77777777" w:rsidR="00C16D91" w:rsidRDefault="00C16D91">
      <w:pPr>
        <w:spacing w:after="200"/>
        <w:rPr>
          <w:rFonts w:asciiTheme="majorHAnsi" w:eastAsiaTheme="majorEastAsia" w:hAnsiTheme="majorHAnsi" w:cstheme="majorBidi"/>
          <w:b/>
          <w:bCs/>
          <w:color w:val="345A8A" w:themeColor="accent1" w:themeShade="B5"/>
          <w:sz w:val="32"/>
          <w:szCs w:val="32"/>
        </w:rPr>
      </w:pPr>
      <w:r>
        <w:br w:type="page"/>
      </w:r>
    </w:p>
    <w:p w14:paraId="00AD5972" w14:textId="02450FD7" w:rsidR="005C6DF4" w:rsidRPr="00212C7E" w:rsidRDefault="005C6DF4" w:rsidP="00833680">
      <w:pPr>
        <w:pStyle w:val="Heading1"/>
      </w:pPr>
      <w:r>
        <w:lastRenderedPageBreak/>
        <w:t>Chan</w:t>
      </w:r>
      <w:r>
        <w:rPr>
          <w:spacing w:val="1"/>
        </w:rPr>
        <w:t>g</w:t>
      </w:r>
      <w:r>
        <w:t>e</w:t>
      </w:r>
      <w:r>
        <w:rPr>
          <w:spacing w:val="-7"/>
        </w:rPr>
        <w:t xml:space="preserve"> </w:t>
      </w:r>
      <w:r>
        <w:t>His</w:t>
      </w:r>
      <w:r>
        <w:rPr>
          <w:spacing w:val="1"/>
        </w:rPr>
        <w:t>t</w:t>
      </w:r>
      <w:r>
        <w:t>o</w:t>
      </w:r>
      <w:r>
        <w:rPr>
          <w:spacing w:val="1"/>
        </w:rPr>
        <w:t>r</w:t>
      </w:r>
      <w:r>
        <w:t>y</w:t>
      </w:r>
    </w:p>
    <w:p w14:paraId="154D0DF8" w14:textId="77777777" w:rsidR="005C6DF4" w:rsidRPr="00833680" w:rsidRDefault="005C6DF4" w:rsidP="005C6DF4">
      <w:pPr>
        <w:spacing w:before="5" w:line="50" w:lineRule="exact"/>
        <w:rPr>
          <w:rFonts w:cs="Times New Roman"/>
          <w:sz w:val="18"/>
          <w:szCs w:val="18"/>
        </w:rPr>
      </w:pP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822"/>
        <w:gridCol w:w="1014"/>
        <w:gridCol w:w="946"/>
        <w:gridCol w:w="5635"/>
      </w:tblGrid>
      <w:tr w:rsidR="00B07E5E" w:rsidRPr="00650C0C" w14:paraId="5B2B29D9" w14:textId="77777777" w:rsidTr="00833680">
        <w:trPr>
          <w:trHeight w:hRule="exact" w:val="537"/>
        </w:trPr>
        <w:tc>
          <w:tcPr>
            <w:tcW w:w="822" w:type="dxa"/>
          </w:tcPr>
          <w:p w14:paraId="63C46BB5" w14:textId="3C92ECD4" w:rsidR="00B07E5E" w:rsidRPr="00833680" w:rsidRDefault="00B07E5E" w:rsidP="00833680">
            <w:pPr>
              <w:spacing w:after="200"/>
              <w:rPr>
                <w:rFonts w:cs="Times New Roman"/>
                <w:sz w:val="18"/>
                <w:szCs w:val="18"/>
              </w:rPr>
            </w:pPr>
            <w:r>
              <w:rPr>
                <w:rFonts w:cs="Times New Roman"/>
                <w:sz w:val="18"/>
                <w:szCs w:val="18"/>
              </w:rPr>
              <w:t>V.</w:t>
            </w:r>
            <w:r w:rsidR="003D3B80">
              <w:rPr>
                <w:rFonts w:cs="Times New Roman"/>
                <w:sz w:val="18"/>
                <w:szCs w:val="18"/>
              </w:rPr>
              <w:t>2.2</w:t>
            </w:r>
          </w:p>
        </w:tc>
        <w:tc>
          <w:tcPr>
            <w:tcW w:w="1014" w:type="dxa"/>
          </w:tcPr>
          <w:p w14:paraId="0164F31F" w14:textId="40C48CA4" w:rsidR="00B07E5E" w:rsidRPr="00833680" w:rsidRDefault="00B07E5E" w:rsidP="00833680">
            <w:pPr>
              <w:spacing w:after="200"/>
              <w:rPr>
                <w:rFonts w:cs="Times New Roman"/>
                <w:sz w:val="18"/>
                <w:szCs w:val="18"/>
              </w:rPr>
            </w:pPr>
            <w:r>
              <w:rPr>
                <w:rFonts w:cs="Times New Roman"/>
                <w:sz w:val="18"/>
                <w:szCs w:val="18"/>
              </w:rPr>
              <w:t>2020/03</w:t>
            </w:r>
          </w:p>
        </w:tc>
        <w:tc>
          <w:tcPr>
            <w:tcW w:w="946" w:type="dxa"/>
          </w:tcPr>
          <w:p w14:paraId="18CFA31D" w14:textId="705AD23D" w:rsidR="00B07E5E" w:rsidRPr="00833680" w:rsidRDefault="002877E1" w:rsidP="00833680">
            <w:pPr>
              <w:spacing w:after="200"/>
              <w:rPr>
                <w:rFonts w:cs="Times New Roman"/>
                <w:sz w:val="18"/>
                <w:szCs w:val="18"/>
              </w:rPr>
            </w:pPr>
            <w:r>
              <w:rPr>
                <w:rFonts w:cs="Times New Roman"/>
                <w:sz w:val="18"/>
                <w:szCs w:val="18"/>
              </w:rPr>
              <w:t>JL</w:t>
            </w:r>
            <w:r w:rsidR="00514FF3">
              <w:rPr>
                <w:rFonts w:cs="Times New Roman"/>
                <w:sz w:val="18"/>
                <w:szCs w:val="18"/>
              </w:rPr>
              <w:t>/</w:t>
            </w:r>
            <w:r>
              <w:rPr>
                <w:rFonts w:cs="Times New Roman"/>
                <w:sz w:val="18"/>
                <w:szCs w:val="18"/>
              </w:rPr>
              <w:t>KB</w:t>
            </w:r>
          </w:p>
        </w:tc>
        <w:tc>
          <w:tcPr>
            <w:tcW w:w="5635" w:type="dxa"/>
          </w:tcPr>
          <w:p w14:paraId="70B14183" w14:textId="027F9135" w:rsidR="00B07E5E" w:rsidRPr="00833680" w:rsidRDefault="00B07E5E" w:rsidP="00833680">
            <w:pPr>
              <w:spacing w:after="200"/>
              <w:rPr>
                <w:rFonts w:cs="Times New Roman"/>
                <w:sz w:val="18"/>
                <w:szCs w:val="18"/>
              </w:rPr>
            </w:pPr>
            <w:r>
              <w:rPr>
                <w:rFonts w:cs="Times New Roman"/>
                <w:sz w:val="18"/>
                <w:szCs w:val="18"/>
              </w:rPr>
              <w:t>Reshaped bylaws to reflect new structure, Council Chairpersons</w:t>
            </w:r>
            <w:r w:rsidR="002877E1">
              <w:rPr>
                <w:rFonts w:cs="Times New Roman"/>
                <w:sz w:val="18"/>
                <w:szCs w:val="18"/>
              </w:rPr>
              <w:t xml:space="preserve"> (chair and chair-elect)</w:t>
            </w:r>
          </w:p>
        </w:tc>
      </w:tr>
      <w:tr w:rsidR="003D3B80" w:rsidRPr="00833680" w14:paraId="1AED153D" w14:textId="77777777" w:rsidTr="00454371">
        <w:trPr>
          <w:trHeight w:hRule="exact" w:val="741"/>
        </w:trPr>
        <w:tc>
          <w:tcPr>
            <w:tcW w:w="822" w:type="dxa"/>
          </w:tcPr>
          <w:p w14:paraId="7DE7BAA2" w14:textId="77777777" w:rsidR="003D3B80" w:rsidRPr="00833680" w:rsidRDefault="003D3B80" w:rsidP="00454371">
            <w:pPr>
              <w:spacing w:after="200"/>
              <w:rPr>
                <w:rFonts w:cs="Times New Roman"/>
                <w:sz w:val="18"/>
                <w:szCs w:val="18"/>
              </w:rPr>
            </w:pPr>
            <w:r>
              <w:rPr>
                <w:rFonts w:cs="Times New Roman"/>
                <w:sz w:val="18"/>
                <w:szCs w:val="18"/>
              </w:rPr>
              <w:t>V2.1</w:t>
            </w:r>
          </w:p>
        </w:tc>
        <w:tc>
          <w:tcPr>
            <w:tcW w:w="1014" w:type="dxa"/>
          </w:tcPr>
          <w:p w14:paraId="3DEFE5CB" w14:textId="7D6365BB" w:rsidR="003D3B80" w:rsidRPr="00833680" w:rsidRDefault="003D3B80" w:rsidP="00454371">
            <w:pPr>
              <w:spacing w:after="200"/>
              <w:rPr>
                <w:rFonts w:cs="Times New Roman"/>
                <w:sz w:val="18"/>
                <w:szCs w:val="18"/>
              </w:rPr>
            </w:pPr>
            <w:r>
              <w:rPr>
                <w:rFonts w:cs="Times New Roman"/>
                <w:sz w:val="18"/>
                <w:szCs w:val="18"/>
              </w:rPr>
              <w:t>2015/01</w:t>
            </w:r>
          </w:p>
        </w:tc>
        <w:tc>
          <w:tcPr>
            <w:tcW w:w="946" w:type="dxa"/>
          </w:tcPr>
          <w:p w14:paraId="374F69D9" w14:textId="77777777" w:rsidR="003D3B80" w:rsidRPr="00833680" w:rsidRDefault="003D3B80" w:rsidP="00454371">
            <w:pPr>
              <w:spacing w:after="200"/>
              <w:rPr>
                <w:rFonts w:cs="Times New Roman"/>
                <w:sz w:val="18"/>
                <w:szCs w:val="18"/>
              </w:rPr>
            </w:pPr>
            <w:r>
              <w:rPr>
                <w:rFonts w:cs="Times New Roman"/>
                <w:sz w:val="18"/>
                <w:szCs w:val="18"/>
              </w:rPr>
              <w:t>FKW, CSS, RP, BJ</w:t>
            </w:r>
          </w:p>
        </w:tc>
        <w:tc>
          <w:tcPr>
            <w:tcW w:w="5635" w:type="dxa"/>
          </w:tcPr>
          <w:p w14:paraId="7C9C8025" w14:textId="77777777" w:rsidR="003D3B80" w:rsidRPr="00833680" w:rsidRDefault="003D3B80" w:rsidP="00454371">
            <w:pPr>
              <w:keepNext/>
              <w:keepLines/>
              <w:spacing w:before="200"/>
              <w:outlineLvl w:val="6"/>
              <w:rPr>
                <w:rFonts w:cs="Times New Roman"/>
                <w:sz w:val="18"/>
                <w:szCs w:val="18"/>
              </w:rPr>
            </w:pPr>
            <w:r>
              <w:rPr>
                <w:rFonts w:cs="Times New Roman"/>
                <w:sz w:val="18"/>
                <w:szCs w:val="18"/>
              </w:rPr>
              <w:t>Added the concept of sharing eco-system and consortium member’s role in maximizing sharing.</w:t>
            </w:r>
          </w:p>
        </w:tc>
      </w:tr>
      <w:tr w:rsidR="003D3B80" w:rsidRPr="00833680" w14:paraId="459ED3D5" w14:textId="77777777" w:rsidTr="00454371">
        <w:trPr>
          <w:trHeight w:hRule="exact" w:val="741"/>
        </w:trPr>
        <w:tc>
          <w:tcPr>
            <w:tcW w:w="822" w:type="dxa"/>
          </w:tcPr>
          <w:p w14:paraId="66F7D618" w14:textId="77777777" w:rsidR="003D3B80" w:rsidRPr="00833680" w:rsidRDefault="003D3B80" w:rsidP="00454371">
            <w:pPr>
              <w:spacing w:after="200"/>
              <w:rPr>
                <w:rFonts w:cs="Times New Roman"/>
                <w:sz w:val="18"/>
                <w:szCs w:val="18"/>
              </w:rPr>
            </w:pPr>
            <w:r w:rsidRPr="00833680">
              <w:rPr>
                <w:rFonts w:cs="Times New Roman"/>
                <w:sz w:val="18"/>
                <w:szCs w:val="18"/>
              </w:rPr>
              <w:t>V2.0</w:t>
            </w:r>
          </w:p>
        </w:tc>
        <w:tc>
          <w:tcPr>
            <w:tcW w:w="1014" w:type="dxa"/>
          </w:tcPr>
          <w:p w14:paraId="4CDD4743" w14:textId="5A3A3C29" w:rsidR="003D3B80" w:rsidRPr="00833680" w:rsidRDefault="003D3B80" w:rsidP="00454371">
            <w:pPr>
              <w:spacing w:after="200"/>
              <w:rPr>
                <w:rFonts w:cs="Times New Roman"/>
                <w:sz w:val="18"/>
                <w:szCs w:val="18"/>
              </w:rPr>
            </w:pPr>
            <w:r w:rsidRPr="00833680">
              <w:rPr>
                <w:rFonts w:cs="Times New Roman"/>
                <w:sz w:val="18"/>
                <w:szCs w:val="18"/>
              </w:rPr>
              <w:t>2013</w:t>
            </w:r>
            <w:r>
              <w:rPr>
                <w:rFonts w:cs="Times New Roman"/>
                <w:sz w:val="18"/>
                <w:szCs w:val="18"/>
              </w:rPr>
              <w:t>/03</w:t>
            </w:r>
          </w:p>
        </w:tc>
        <w:tc>
          <w:tcPr>
            <w:tcW w:w="946" w:type="dxa"/>
          </w:tcPr>
          <w:p w14:paraId="6003A86F" w14:textId="77777777" w:rsidR="003D3B80" w:rsidRPr="00833680" w:rsidRDefault="003D3B80" w:rsidP="00454371">
            <w:pPr>
              <w:spacing w:after="200"/>
              <w:rPr>
                <w:rFonts w:cs="Times New Roman"/>
                <w:sz w:val="18"/>
                <w:szCs w:val="18"/>
              </w:rPr>
            </w:pPr>
            <w:r w:rsidRPr="00833680">
              <w:rPr>
                <w:rFonts w:cs="Times New Roman"/>
                <w:sz w:val="18"/>
                <w:szCs w:val="18"/>
              </w:rPr>
              <w:t>AB, VW, KM, RP</w:t>
            </w:r>
          </w:p>
        </w:tc>
        <w:tc>
          <w:tcPr>
            <w:tcW w:w="5635" w:type="dxa"/>
          </w:tcPr>
          <w:p w14:paraId="07619507" w14:textId="77777777" w:rsidR="003D3B80" w:rsidRPr="00833680" w:rsidRDefault="003D3B80" w:rsidP="00454371">
            <w:pPr>
              <w:keepNext/>
              <w:keepLines/>
              <w:spacing w:before="200"/>
              <w:outlineLvl w:val="6"/>
              <w:rPr>
                <w:rFonts w:cs="Times New Roman"/>
                <w:sz w:val="18"/>
                <w:szCs w:val="18"/>
              </w:rPr>
            </w:pPr>
            <w:r w:rsidRPr="00833680">
              <w:rPr>
                <w:rFonts w:cs="Times New Roman"/>
                <w:sz w:val="18"/>
                <w:szCs w:val="18"/>
              </w:rPr>
              <w:t>Combined bylaws and voting, cleared up text for inconsistencies. Made role of ET clear. Remove Scientific Advisory Group</w:t>
            </w:r>
          </w:p>
        </w:tc>
      </w:tr>
      <w:tr w:rsidR="003D3B80" w:rsidRPr="00833680" w14:paraId="72BE7929" w14:textId="77777777" w:rsidTr="00454371">
        <w:trPr>
          <w:trHeight w:hRule="exact" w:val="741"/>
        </w:trPr>
        <w:tc>
          <w:tcPr>
            <w:tcW w:w="822" w:type="dxa"/>
          </w:tcPr>
          <w:p w14:paraId="7AF786E5" w14:textId="77777777" w:rsidR="003D3B80" w:rsidRPr="00833680" w:rsidRDefault="003D3B80" w:rsidP="00454371">
            <w:pPr>
              <w:spacing w:after="200"/>
              <w:rPr>
                <w:rFonts w:cs="Times New Roman"/>
                <w:sz w:val="18"/>
                <w:szCs w:val="18"/>
              </w:rPr>
            </w:pPr>
          </w:p>
        </w:tc>
        <w:tc>
          <w:tcPr>
            <w:tcW w:w="1014" w:type="dxa"/>
          </w:tcPr>
          <w:p w14:paraId="04FEE9D1" w14:textId="77777777" w:rsidR="003D3B80" w:rsidRPr="00833680" w:rsidRDefault="003D3B80" w:rsidP="00454371">
            <w:pPr>
              <w:spacing w:after="200"/>
              <w:rPr>
                <w:rFonts w:cs="Times New Roman"/>
                <w:sz w:val="18"/>
                <w:szCs w:val="18"/>
              </w:rPr>
            </w:pPr>
          </w:p>
        </w:tc>
        <w:tc>
          <w:tcPr>
            <w:tcW w:w="946" w:type="dxa"/>
          </w:tcPr>
          <w:p w14:paraId="425CBCAF" w14:textId="77777777" w:rsidR="003D3B80" w:rsidRPr="00833680" w:rsidRDefault="003D3B80" w:rsidP="00454371">
            <w:pPr>
              <w:spacing w:after="200"/>
              <w:rPr>
                <w:rFonts w:cs="Times New Roman"/>
                <w:sz w:val="18"/>
                <w:szCs w:val="18"/>
              </w:rPr>
            </w:pPr>
          </w:p>
        </w:tc>
        <w:tc>
          <w:tcPr>
            <w:tcW w:w="5635" w:type="dxa"/>
          </w:tcPr>
          <w:p w14:paraId="7ABF6388" w14:textId="77777777" w:rsidR="003D3B80" w:rsidRPr="00833680" w:rsidRDefault="003D3B80" w:rsidP="00454371">
            <w:pPr>
              <w:rPr>
                <w:rFonts w:cs="Times New Roman"/>
                <w:sz w:val="18"/>
                <w:szCs w:val="18"/>
              </w:rPr>
            </w:pPr>
            <w:r w:rsidRPr="00833680">
              <w:rPr>
                <w:rFonts w:cs="Times New Roman"/>
                <w:sz w:val="18"/>
                <w:szCs w:val="18"/>
              </w:rPr>
              <w:t>Added Purpose; Define the Executive Team; Define Council Membership; Define participation expectations, alternates, proxies*; Define high level responsibilities; Deleted member lists – will be post on the web</w:t>
            </w:r>
          </w:p>
          <w:p w14:paraId="1B5A5012" w14:textId="77777777" w:rsidR="003D3B80" w:rsidRPr="00833680" w:rsidRDefault="003D3B80" w:rsidP="00454371">
            <w:pPr>
              <w:spacing w:after="200"/>
              <w:rPr>
                <w:rFonts w:cs="Times New Roman"/>
                <w:sz w:val="18"/>
                <w:szCs w:val="18"/>
              </w:rPr>
            </w:pPr>
          </w:p>
        </w:tc>
      </w:tr>
      <w:tr w:rsidR="003D3B80" w:rsidRPr="00833680" w14:paraId="139FB193" w14:textId="77777777" w:rsidTr="00454371">
        <w:trPr>
          <w:trHeight w:hRule="exact" w:val="741"/>
        </w:trPr>
        <w:tc>
          <w:tcPr>
            <w:tcW w:w="822" w:type="dxa"/>
          </w:tcPr>
          <w:p w14:paraId="353D9178" w14:textId="77777777" w:rsidR="003D3B80" w:rsidRPr="00833680" w:rsidRDefault="003D3B80" w:rsidP="00454371">
            <w:pPr>
              <w:spacing w:after="200"/>
              <w:rPr>
                <w:rFonts w:cs="Times New Roman"/>
                <w:sz w:val="18"/>
                <w:szCs w:val="18"/>
              </w:rPr>
            </w:pPr>
            <w:r w:rsidRPr="00833680">
              <w:rPr>
                <w:rFonts w:cs="Times New Roman"/>
                <w:sz w:val="18"/>
                <w:szCs w:val="18"/>
              </w:rPr>
              <w:t>V1.0.3</w:t>
            </w:r>
          </w:p>
        </w:tc>
        <w:tc>
          <w:tcPr>
            <w:tcW w:w="1014" w:type="dxa"/>
          </w:tcPr>
          <w:p w14:paraId="16027360" w14:textId="77777777" w:rsidR="003D3B80" w:rsidRPr="00833680" w:rsidRDefault="003D3B80" w:rsidP="00454371">
            <w:pPr>
              <w:spacing w:after="200"/>
              <w:rPr>
                <w:rFonts w:cs="Times New Roman"/>
                <w:sz w:val="18"/>
                <w:szCs w:val="18"/>
              </w:rPr>
            </w:pPr>
            <w:r w:rsidRPr="00833680">
              <w:rPr>
                <w:rFonts w:cs="Times New Roman"/>
                <w:sz w:val="18"/>
                <w:szCs w:val="18"/>
              </w:rPr>
              <w:t>8/24/05</w:t>
            </w:r>
          </w:p>
        </w:tc>
        <w:tc>
          <w:tcPr>
            <w:tcW w:w="946" w:type="dxa"/>
          </w:tcPr>
          <w:p w14:paraId="7710E7FD" w14:textId="77777777" w:rsidR="003D3B80" w:rsidRPr="00833680" w:rsidRDefault="003D3B80" w:rsidP="00454371">
            <w:pPr>
              <w:spacing w:after="200"/>
              <w:rPr>
                <w:rFonts w:cs="Times New Roman"/>
                <w:sz w:val="18"/>
                <w:szCs w:val="18"/>
              </w:rPr>
            </w:pPr>
            <w:proofErr w:type="spellStart"/>
            <w:r w:rsidRPr="00833680">
              <w:rPr>
                <w:rFonts w:cs="Times New Roman"/>
                <w:sz w:val="18"/>
                <w:szCs w:val="18"/>
              </w:rPr>
              <w:t>wtck</w:t>
            </w:r>
            <w:proofErr w:type="spellEnd"/>
          </w:p>
        </w:tc>
        <w:tc>
          <w:tcPr>
            <w:tcW w:w="5635" w:type="dxa"/>
          </w:tcPr>
          <w:p w14:paraId="5EA0C500" w14:textId="77777777" w:rsidR="003D3B80" w:rsidRPr="00833680" w:rsidRDefault="003D3B80" w:rsidP="00454371">
            <w:pPr>
              <w:spacing w:after="200"/>
              <w:rPr>
                <w:rFonts w:cs="Times New Roman"/>
                <w:sz w:val="18"/>
                <w:szCs w:val="18"/>
              </w:rPr>
            </w:pPr>
            <w:r w:rsidRPr="00833680">
              <w:rPr>
                <w:rFonts w:cs="Times New Roman"/>
                <w:sz w:val="18"/>
                <w:szCs w:val="18"/>
              </w:rPr>
              <w:t xml:space="preserve">Updates based on funding agreements and other originating documents.              </w:t>
            </w:r>
          </w:p>
          <w:p w14:paraId="58B28703" w14:textId="77777777" w:rsidR="003D3B80" w:rsidRPr="00833680" w:rsidRDefault="003D3B80" w:rsidP="00454371">
            <w:pPr>
              <w:spacing w:after="200"/>
              <w:rPr>
                <w:rFonts w:cs="Times New Roman"/>
                <w:sz w:val="18"/>
                <w:szCs w:val="18"/>
              </w:rPr>
            </w:pPr>
          </w:p>
          <w:p w14:paraId="53F25B26" w14:textId="77777777" w:rsidR="003D3B80" w:rsidRPr="00833680" w:rsidRDefault="003D3B80" w:rsidP="00454371">
            <w:pPr>
              <w:spacing w:after="200"/>
              <w:rPr>
                <w:rFonts w:cs="Times New Roman"/>
                <w:sz w:val="18"/>
                <w:szCs w:val="18"/>
              </w:rPr>
            </w:pPr>
          </w:p>
        </w:tc>
      </w:tr>
      <w:tr w:rsidR="00833680" w:rsidRPr="00650C0C" w14:paraId="0E0B9E98" w14:textId="77777777" w:rsidTr="00833680">
        <w:trPr>
          <w:trHeight w:hRule="exact" w:val="537"/>
        </w:trPr>
        <w:tc>
          <w:tcPr>
            <w:tcW w:w="822" w:type="dxa"/>
          </w:tcPr>
          <w:p w14:paraId="481DB0FC" w14:textId="77777777" w:rsidR="005C6DF4" w:rsidRPr="00833680" w:rsidRDefault="005C6DF4" w:rsidP="00833680">
            <w:pPr>
              <w:spacing w:after="200"/>
              <w:rPr>
                <w:rFonts w:cs="Times New Roman"/>
                <w:sz w:val="18"/>
                <w:szCs w:val="18"/>
              </w:rPr>
            </w:pPr>
            <w:r w:rsidRPr="00833680">
              <w:rPr>
                <w:rFonts w:cs="Times New Roman"/>
                <w:sz w:val="18"/>
                <w:szCs w:val="18"/>
              </w:rPr>
              <w:t>v.1.0.1</w:t>
            </w:r>
          </w:p>
        </w:tc>
        <w:tc>
          <w:tcPr>
            <w:tcW w:w="1014" w:type="dxa"/>
          </w:tcPr>
          <w:p w14:paraId="361B7EA0" w14:textId="77777777" w:rsidR="005C6DF4" w:rsidRPr="00833680" w:rsidRDefault="005C6DF4" w:rsidP="00833680">
            <w:pPr>
              <w:spacing w:after="200"/>
              <w:rPr>
                <w:rFonts w:cs="Times New Roman"/>
                <w:sz w:val="18"/>
                <w:szCs w:val="18"/>
              </w:rPr>
            </w:pPr>
            <w:r w:rsidRPr="00833680">
              <w:rPr>
                <w:rFonts w:cs="Times New Roman"/>
                <w:sz w:val="18"/>
                <w:szCs w:val="18"/>
              </w:rPr>
              <w:t>3/10/05</w:t>
            </w:r>
          </w:p>
        </w:tc>
        <w:tc>
          <w:tcPr>
            <w:tcW w:w="946" w:type="dxa"/>
          </w:tcPr>
          <w:p w14:paraId="57D59A1D" w14:textId="77777777" w:rsidR="005C6DF4" w:rsidRPr="00833680" w:rsidRDefault="005C6DF4" w:rsidP="00833680">
            <w:pPr>
              <w:spacing w:after="200"/>
              <w:rPr>
                <w:rFonts w:cs="Times New Roman"/>
                <w:sz w:val="18"/>
                <w:szCs w:val="18"/>
              </w:rPr>
            </w:pPr>
            <w:proofErr w:type="spellStart"/>
            <w:r w:rsidRPr="00833680">
              <w:rPr>
                <w:rFonts w:cs="Times New Roman"/>
                <w:sz w:val="18"/>
                <w:szCs w:val="18"/>
              </w:rPr>
              <w:t>fkw</w:t>
            </w:r>
            <w:proofErr w:type="spellEnd"/>
          </w:p>
        </w:tc>
        <w:tc>
          <w:tcPr>
            <w:tcW w:w="5635" w:type="dxa"/>
          </w:tcPr>
          <w:p w14:paraId="38862A25" w14:textId="4837A109" w:rsidR="005C6DF4" w:rsidRPr="00833680" w:rsidRDefault="005C6DF4" w:rsidP="00833680">
            <w:pPr>
              <w:spacing w:after="200"/>
              <w:rPr>
                <w:rFonts w:cs="Times New Roman"/>
                <w:sz w:val="18"/>
                <w:szCs w:val="18"/>
              </w:rPr>
            </w:pPr>
            <w:r w:rsidRPr="00833680">
              <w:rPr>
                <w:rFonts w:cs="Times New Roman"/>
                <w:sz w:val="18"/>
                <w:szCs w:val="18"/>
              </w:rPr>
              <w:t xml:space="preserve">Added </w:t>
            </w:r>
            <w:proofErr w:type="spellStart"/>
            <w:proofErr w:type="gramStart"/>
            <w:r w:rsidRPr="00833680">
              <w:rPr>
                <w:rFonts w:cs="Times New Roman"/>
                <w:sz w:val="18"/>
                <w:szCs w:val="18"/>
              </w:rPr>
              <w:t>D.Olson</w:t>
            </w:r>
            <w:proofErr w:type="spellEnd"/>
            <w:proofErr w:type="gramEnd"/>
            <w:r w:rsidRPr="00833680">
              <w:rPr>
                <w:rFonts w:cs="Times New Roman"/>
                <w:sz w:val="18"/>
                <w:szCs w:val="18"/>
              </w:rPr>
              <w:t xml:space="preserve"> to exec. Board as of Feb.9 2005</w:t>
            </w:r>
          </w:p>
        </w:tc>
      </w:tr>
      <w:tr w:rsidR="00833680" w:rsidRPr="00650C0C" w14:paraId="07DECB68" w14:textId="77777777" w:rsidTr="00833680">
        <w:trPr>
          <w:trHeight w:hRule="exact" w:val="518"/>
        </w:trPr>
        <w:tc>
          <w:tcPr>
            <w:tcW w:w="822" w:type="dxa"/>
          </w:tcPr>
          <w:p w14:paraId="6ECFD5D4" w14:textId="77777777" w:rsidR="005C6DF4" w:rsidRPr="00833680" w:rsidRDefault="005C6DF4" w:rsidP="00833680">
            <w:pPr>
              <w:spacing w:after="200"/>
              <w:rPr>
                <w:rFonts w:cs="Times New Roman"/>
                <w:sz w:val="18"/>
                <w:szCs w:val="18"/>
              </w:rPr>
            </w:pPr>
            <w:r w:rsidRPr="00833680">
              <w:rPr>
                <w:rFonts w:cs="Times New Roman"/>
                <w:sz w:val="18"/>
                <w:szCs w:val="18"/>
              </w:rPr>
              <w:t>V1.0</w:t>
            </w:r>
          </w:p>
        </w:tc>
        <w:tc>
          <w:tcPr>
            <w:tcW w:w="1014" w:type="dxa"/>
          </w:tcPr>
          <w:p w14:paraId="364B1117" w14:textId="77777777" w:rsidR="005C6DF4" w:rsidRPr="00833680" w:rsidRDefault="005C6DF4" w:rsidP="00833680">
            <w:pPr>
              <w:spacing w:after="200"/>
              <w:rPr>
                <w:rFonts w:cs="Times New Roman"/>
                <w:sz w:val="18"/>
                <w:szCs w:val="18"/>
              </w:rPr>
            </w:pPr>
            <w:r w:rsidRPr="00833680">
              <w:rPr>
                <w:rFonts w:cs="Times New Roman"/>
                <w:sz w:val="18"/>
                <w:szCs w:val="18"/>
              </w:rPr>
              <w:t>2/18/05</w:t>
            </w:r>
          </w:p>
        </w:tc>
        <w:tc>
          <w:tcPr>
            <w:tcW w:w="946" w:type="dxa"/>
          </w:tcPr>
          <w:p w14:paraId="78DB688F" w14:textId="77777777" w:rsidR="005C6DF4" w:rsidRPr="00833680" w:rsidRDefault="005C6DF4" w:rsidP="00833680">
            <w:pPr>
              <w:spacing w:after="200"/>
              <w:rPr>
                <w:rFonts w:cs="Times New Roman"/>
                <w:sz w:val="18"/>
                <w:szCs w:val="18"/>
              </w:rPr>
            </w:pPr>
            <w:proofErr w:type="spellStart"/>
            <w:r w:rsidRPr="00833680">
              <w:rPr>
                <w:rFonts w:cs="Times New Roman"/>
                <w:sz w:val="18"/>
                <w:szCs w:val="18"/>
              </w:rPr>
              <w:t>fkw</w:t>
            </w:r>
            <w:proofErr w:type="spellEnd"/>
          </w:p>
        </w:tc>
        <w:tc>
          <w:tcPr>
            <w:tcW w:w="5635" w:type="dxa"/>
          </w:tcPr>
          <w:p w14:paraId="1447218D" w14:textId="77777777" w:rsidR="005C6DF4" w:rsidRPr="00833680" w:rsidRDefault="005C6DF4" w:rsidP="00833680">
            <w:pPr>
              <w:spacing w:after="200"/>
              <w:rPr>
                <w:rFonts w:cs="Times New Roman"/>
                <w:sz w:val="18"/>
                <w:szCs w:val="18"/>
              </w:rPr>
            </w:pPr>
            <w:r w:rsidRPr="00833680">
              <w:rPr>
                <w:rFonts w:cs="Times New Roman"/>
                <w:sz w:val="18"/>
                <w:szCs w:val="18"/>
              </w:rPr>
              <w:t>TG-Governance ratified text</w:t>
            </w:r>
          </w:p>
        </w:tc>
      </w:tr>
    </w:tbl>
    <w:p w14:paraId="45BCDF99" w14:textId="1A61973B" w:rsidR="005C6DF4" w:rsidRPr="00833680" w:rsidRDefault="005C6DF4" w:rsidP="00833680">
      <w:pPr>
        <w:tabs>
          <w:tab w:val="left" w:pos="4760"/>
        </w:tabs>
        <w:spacing w:line="206" w:lineRule="exact"/>
        <w:ind w:left="4403" w:right="-20"/>
        <w:rPr>
          <w:rFonts w:eastAsia="Times New Roman" w:cs="Times New Roman"/>
          <w:sz w:val="32"/>
          <w:szCs w:val="32"/>
        </w:rPr>
      </w:pPr>
    </w:p>
    <w:sectPr w:rsidR="005C6DF4" w:rsidRPr="00833680">
      <w:footerReference w:type="even" r:id="rId15"/>
      <w:footerReference w:type="default" r:id="rId16"/>
      <w:pgSz w:w="12240" w:h="15840"/>
      <w:pgMar w:top="760" w:right="1360" w:bottom="280" w:left="15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E87779" w14:textId="77777777" w:rsidR="00BB1346" w:rsidRDefault="00BB1346" w:rsidP="002B5BFD">
      <w:pPr>
        <w:spacing w:line="240" w:lineRule="auto"/>
      </w:pPr>
      <w:r>
        <w:separator/>
      </w:r>
    </w:p>
  </w:endnote>
  <w:endnote w:type="continuationSeparator" w:id="0">
    <w:p w14:paraId="7215440D" w14:textId="77777777" w:rsidR="00BB1346" w:rsidRDefault="00BB1346" w:rsidP="002B5B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3B93A5" w14:textId="77777777" w:rsidR="003B6027" w:rsidRDefault="003B6027" w:rsidP="0083368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55AF37A" w14:textId="77777777" w:rsidR="003B6027" w:rsidRDefault="003B6027" w:rsidP="0083368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DBC827" w14:textId="77777777" w:rsidR="003B6027" w:rsidRDefault="003B6027" w:rsidP="0083368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725C8">
      <w:rPr>
        <w:rStyle w:val="PageNumber"/>
        <w:noProof/>
      </w:rPr>
      <w:t>1</w:t>
    </w:r>
    <w:r>
      <w:rPr>
        <w:rStyle w:val="PageNumber"/>
      </w:rPr>
      <w:fldChar w:fldCharType="end"/>
    </w:r>
  </w:p>
  <w:p w14:paraId="46AEAAD0" w14:textId="77777777" w:rsidR="003B6027" w:rsidRDefault="003B6027" w:rsidP="0083368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7DCE54" w14:textId="77777777" w:rsidR="00BB1346" w:rsidRDefault="00BB1346" w:rsidP="002B5BFD">
      <w:pPr>
        <w:spacing w:line="240" w:lineRule="auto"/>
      </w:pPr>
      <w:r>
        <w:separator/>
      </w:r>
    </w:p>
  </w:footnote>
  <w:footnote w:type="continuationSeparator" w:id="0">
    <w:p w14:paraId="74483493" w14:textId="77777777" w:rsidR="00BB1346" w:rsidRDefault="00BB1346" w:rsidP="002B5BFD">
      <w:pPr>
        <w:spacing w:line="240" w:lineRule="auto"/>
      </w:pPr>
      <w:r>
        <w:continuationSeparator/>
      </w:r>
    </w:p>
  </w:footnote>
  <w:footnote w:id="1">
    <w:p w14:paraId="0B72B77C" w14:textId="2C015A6E" w:rsidR="003B6027" w:rsidRDefault="003B6027">
      <w:pPr>
        <w:pStyle w:val="FootnoteText"/>
      </w:pPr>
      <w:r>
        <w:rPr>
          <w:rStyle w:val="FootnoteReference"/>
        </w:rPr>
        <w:footnoteRef/>
      </w:r>
      <w:r>
        <w:t xml:space="preserve"> </w:t>
      </w:r>
      <w:r w:rsidRPr="00C66096">
        <w:t>http://osg-docdb.opensciencegrid.org/cgi-bin/ShowDocument?docid=314</w:t>
      </w:r>
    </w:p>
  </w:footnote>
  <w:footnote w:id="2">
    <w:p w14:paraId="7F1EB5BB" w14:textId="6FA55D56" w:rsidR="003B6027" w:rsidRDefault="003B6027">
      <w:pPr>
        <w:pStyle w:val="FootnoteText"/>
      </w:pPr>
      <w:r>
        <w:rPr>
          <w:rStyle w:val="FootnoteReference"/>
        </w:rPr>
        <w:footnoteRef/>
      </w:r>
      <w:r>
        <w:t xml:space="preserve"> </w:t>
      </w:r>
      <w:r w:rsidRPr="009F6529">
        <w:t>http://osg-docdb.opensciencegrid.org/cgi-bin/ShowDocument?docid=25</w:t>
      </w:r>
    </w:p>
  </w:footnote>
  <w:footnote w:id="3">
    <w:p w14:paraId="55996662" w14:textId="67DED45B" w:rsidR="003B6027" w:rsidRDefault="003B6027">
      <w:pPr>
        <w:pStyle w:val="FootnoteText"/>
      </w:pPr>
      <w:r>
        <w:rPr>
          <w:rStyle w:val="FootnoteReference"/>
        </w:rPr>
        <w:footnoteRef/>
      </w:r>
      <w:r>
        <w:t xml:space="preserve"> </w:t>
      </w:r>
      <w:r w:rsidRPr="009F6529">
        <w:t>http://osg-docdb.opensciencegrid.org/cgi-bin/ShowDocument?docid=311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742DC"/>
    <w:multiLevelType w:val="hybridMultilevel"/>
    <w:tmpl w:val="74E4AA28"/>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3E214823"/>
    <w:multiLevelType w:val="hybridMultilevel"/>
    <w:tmpl w:val="6520F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erome Lauret">
    <w15:presenceInfo w15:providerId="Windows Live" w15:userId="29277da7116397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0887"/>
    <w:rsid w:val="00001EB8"/>
    <w:rsid w:val="00020AB2"/>
    <w:rsid w:val="0005381C"/>
    <w:rsid w:val="00064910"/>
    <w:rsid w:val="000F014B"/>
    <w:rsid w:val="000F7080"/>
    <w:rsid w:val="00114E5A"/>
    <w:rsid w:val="00130A9B"/>
    <w:rsid w:val="00157AAB"/>
    <w:rsid w:val="001B45AF"/>
    <w:rsid w:val="00200887"/>
    <w:rsid w:val="00212C7E"/>
    <w:rsid w:val="002147F9"/>
    <w:rsid w:val="00250E96"/>
    <w:rsid w:val="002877E1"/>
    <w:rsid w:val="002A74DE"/>
    <w:rsid w:val="002B5BFD"/>
    <w:rsid w:val="002E06DC"/>
    <w:rsid w:val="00312307"/>
    <w:rsid w:val="003654E1"/>
    <w:rsid w:val="003725C8"/>
    <w:rsid w:val="003B6027"/>
    <w:rsid w:val="003D3B80"/>
    <w:rsid w:val="003E23F1"/>
    <w:rsid w:val="004251DF"/>
    <w:rsid w:val="005025EE"/>
    <w:rsid w:val="00514FF3"/>
    <w:rsid w:val="00515AA4"/>
    <w:rsid w:val="005B2890"/>
    <w:rsid w:val="005C6DF4"/>
    <w:rsid w:val="0062445B"/>
    <w:rsid w:val="00635BF8"/>
    <w:rsid w:val="00640037"/>
    <w:rsid w:val="00650C0C"/>
    <w:rsid w:val="00675510"/>
    <w:rsid w:val="00775AD4"/>
    <w:rsid w:val="00833680"/>
    <w:rsid w:val="008422E6"/>
    <w:rsid w:val="00853A0D"/>
    <w:rsid w:val="00922F2D"/>
    <w:rsid w:val="009501B4"/>
    <w:rsid w:val="00962E7B"/>
    <w:rsid w:val="0097326A"/>
    <w:rsid w:val="00990FDD"/>
    <w:rsid w:val="009A530A"/>
    <w:rsid w:val="009F6529"/>
    <w:rsid w:val="00A059A6"/>
    <w:rsid w:val="00A25B57"/>
    <w:rsid w:val="00B07E5E"/>
    <w:rsid w:val="00B927AC"/>
    <w:rsid w:val="00BB1346"/>
    <w:rsid w:val="00C1201A"/>
    <w:rsid w:val="00C16D91"/>
    <w:rsid w:val="00C64DED"/>
    <w:rsid w:val="00C66096"/>
    <w:rsid w:val="00C76113"/>
    <w:rsid w:val="00D43F69"/>
    <w:rsid w:val="00DB263B"/>
    <w:rsid w:val="00DD0451"/>
    <w:rsid w:val="00E938FA"/>
    <w:rsid w:val="00E9598C"/>
    <w:rsid w:val="00EE65AB"/>
    <w:rsid w:val="00EF4B29"/>
    <w:rsid w:val="00F11EFB"/>
    <w:rsid w:val="00FE0781"/>
    <w:rsid w:val="00FF72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C20DE90"/>
  <w15:docId w15:val="{E857987C-3B03-458C-A051-87A3DB350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C0C"/>
    <w:pPr>
      <w:spacing w:after="0"/>
    </w:pPr>
    <w:rPr>
      <w:rFonts w:ascii="Times New Roman" w:hAnsi="Times New Roman"/>
      <w:sz w:val="24"/>
    </w:rPr>
  </w:style>
  <w:style w:type="paragraph" w:styleId="Heading1">
    <w:name w:val="heading 1"/>
    <w:basedOn w:val="Normal"/>
    <w:next w:val="Normal"/>
    <w:link w:val="Heading1Char"/>
    <w:uiPriority w:val="9"/>
    <w:qFormat/>
    <w:rsid w:val="0062445B"/>
    <w:pPr>
      <w:keepNext/>
      <w:keepLines/>
      <w:spacing w:before="24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50C0C"/>
    <w:pPr>
      <w:spacing w:before="60"/>
      <w:outlineLvl w:val="1"/>
    </w:pPr>
    <w:rPr>
      <w:rFonts w:asciiTheme="majorHAnsi" w:eastAsiaTheme="majorEastAsia" w:hAnsiTheme="majorHAnsi" w:cstheme="majorBidi"/>
      <w:b/>
      <w:bCs/>
      <w:color w:val="4F81BD" w:themeColor="accen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45B"/>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5C6D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learformatting">
    <w:name w:val="Clear formatting"/>
    <w:basedOn w:val="Normal"/>
    <w:rsid w:val="0062445B"/>
    <w:rPr>
      <w:rFonts w:eastAsia="Wingdings" w:cs="Wingdings 2"/>
      <w:w w:val="51"/>
    </w:rPr>
  </w:style>
  <w:style w:type="character" w:customStyle="1" w:styleId="Heading2Char">
    <w:name w:val="Heading 2 Char"/>
    <w:basedOn w:val="DefaultParagraphFont"/>
    <w:link w:val="Heading2"/>
    <w:uiPriority w:val="9"/>
    <w:rsid w:val="00650C0C"/>
    <w:rPr>
      <w:rFonts w:asciiTheme="majorHAnsi" w:eastAsiaTheme="majorEastAsia" w:hAnsiTheme="majorHAnsi" w:cstheme="majorBidi"/>
      <w:b/>
      <w:bCs/>
      <w:color w:val="4F81BD" w:themeColor="accent1"/>
      <w:sz w:val="28"/>
      <w:szCs w:val="26"/>
    </w:rPr>
  </w:style>
  <w:style w:type="paragraph" w:styleId="Footer">
    <w:name w:val="footer"/>
    <w:basedOn w:val="Normal"/>
    <w:link w:val="FooterChar"/>
    <w:uiPriority w:val="99"/>
    <w:unhideWhenUsed/>
    <w:rsid w:val="002B5BFD"/>
    <w:pPr>
      <w:tabs>
        <w:tab w:val="center" w:pos="4320"/>
        <w:tab w:val="right" w:pos="8640"/>
      </w:tabs>
      <w:spacing w:line="240" w:lineRule="auto"/>
    </w:pPr>
  </w:style>
  <w:style w:type="character" w:customStyle="1" w:styleId="FooterChar">
    <w:name w:val="Footer Char"/>
    <w:basedOn w:val="DefaultParagraphFont"/>
    <w:link w:val="Footer"/>
    <w:uiPriority w:val="99"/>
    <w:rsid w:val="002B5BFD"/>
  </w:style>
  <w:style w:type="character" w:styleId="PageNumber">
    <w:name w:val="page number"/>
    <w:basedOn w:val="DefaultParagraphFont"/>
    <w:uiPriority w:val="99"/>
    <w:semiHidden/>
    <w:unhideWhenUsed/>
    <w:rsid w:val="002B5BFD"/>
  </w:style>
  <w:style w:type="paragraph" w:customStyle="1" w:styleId="Heaing1">
    <w:name w:val="Heaing 1"/>
    <w:basedOn w:val="Normal"/>
    <w:rsid w:val="002B5BFD"/>
    <w:pPr>
      <w:spacing w:line="240" w:lineRule="auto"/>
      <w:ind w:left="120" w:right="-20"/>
    </w:pPr>
    <w:rPr>
      <w:rFonts w:ascii="Arial" w:eastAsia="Arial" w:hAnsi="Arial" w:cs="Arial"/>
      <w:spacing w:val="16"/>
      <w:sz w:val="28"/>
      <w:szCs w:val="28"/>
      <w:u w:val="thick" w:color="000000"/>
    </w:rPr>
  </w:style>
  <w:style w:type="paragraph" w:styleId="FootnoteText">
    <w:name w:val="footnote text"/>
    <w:basedOn w:val="Normal"/>
    <w:link w:val="FootnoteTextChar"/>
    <w:uiPriority w:val="99"/>
    <w:unhideWhenUsed/>
    <w:rsid w:val="0062445B"/>
    <w:pPr>
      <w:spacing w:line="240" w:lineRule="auto"/>
    </w:pPr>
    <w:rPr>
      <w:szCs w:val="24"/>
    </w:rPr>
  </w:style>
  <w:style w:type="character" w:customStyle="1" w:styleId="FootnoteTextChar">
    <w:name w:val="Footnote Text Char"/>
    <w:basedOn w:val="DefaultParagraphFont"/>
    <w:link w:val="FootnoteText"/>
    <w:uiPriority w:val="99"/>
    <w:rsid w:val="0062445B"/>
    <w:rPr>
      <w:sz w:val="24"/>
      <w:szCs w:val="24"/>
    </w:rPr>
  </w:style>
  <w:style w:type="character" w:styleId="FootnoteReference">
    <w:name w:val="footnote reference"/>
    <w:basedOn w:val="DefaultParagraphFont"/>
    <w:uiPriority w:val="99"/>
    <w:unhideWhenUsed/>
    <w:rsid w:val="0062445B"/>
    <w:rPr>
      <w:vertAlign w:val="superscript"/>
    </w:rPr>
  </w:style>
  <w:style w:type="paragraph" w:styleId="BalloonText">
    <w:name w:val="Balloon Text"/>
    <w:basedOn w:val="Normal"/>
    <w:link w:val="BalloonTextChar"/>
    <w:uiPriority w:val="99"/>
    <w:semiHidden/>
    <w:unhideWhenUsed/>
    <w:rsid w:val="0062445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445B"/>
    <w:rPr>
      <w:rFonts w:ascii="Lucida Grande" w:hAnsi="Lucida Grande" w:cs="Lucida Grande"/>
      <w:sz w:val="18"/>
      <w:szCs w:val="18"/>
    </w:rPr>
  </w:style>
  <w:style w:type="paragraph" w:styleId="Caption">
    <w:name w:val="caption"/>
    <w:basedOn w:val="Normal"/>
    <w:next w:val="Normal"/>
    <w:uiPriority w:val="35"/>
    <w:unhideWhenUsed/>
    <w:qFormat/>
    <w:rsid w:val="00212C7E"/>
    <w:pPr>
      <w:spacing w:after="200" w:line="240" w:lineRule="auto"/>
    </w:pPr>
    <w:rPr>
      <w:b/>
      <w:bCs/>
      <w:color w:val="4F81BD" w:themeColor="accent1"/>
      <w:sz w:val="18"/>
      <w:szCs w:val="18"/>
    </w:rPr>
  </w:style>
  <w:style w:type="character" w:styleId="Hyperlink">
    <w:name w:val="Hyperlink"/>
    <w:basedOn w:val="DefaultParagraphFont"/>
    <w:uiPriority w:val="99"/>
    <w:unhideWhenUsed/>
    <w:rsid w:val="009501B4"/>
    <w:rPr>
      <w:color w:val="0000FF"/>
      <w:u w:val="single"/>
    </w:rPr>
  </w:style>
  <w:style w:type="paragraph" w:styleId="ListParagraph">
    <w:name w:val="List Paragraph"/>
    <w:basedOn w:val="Normal"/>
    <w:uiPriority w:val="34"/>
    <w:qFormat/>
    <w:rsid w:val="009501B4"/>
    <w:pPr>
      <w:widowControl/>
      <w:spacing w:line="240" w:lineRule="auto"/>
      <w:ind w:left="720"/>
    </w:pPr>
    <w:rPr>
      <w:rFonts w:cs="Times New Roman"/>
      <w:szCs w:val="24"/>
    </w:rPr>
  </w:style>
  <w:style w:type="paragraph" w:styleId="EndnoteText">
    <w:name w:val="endnote text"/>
    <w:basedOn w:val="Normal"/>
    <w:link w:val="EndnoteTextChar"/>
    <w:uiPriority w:val="99"/>
    <w:semiHidden/>
    <w:unhideWhenUsed/>
    <w:rsid w:val="00C66096"/>
    <w:pPr>
      <w:spacing w:line="240" w:lineRule="auto"/>
    </w:pPr>
    <w:rPr>
      <w:sz w:val="20"/>
      <w:szCs w:val="20"/>
    </w:rPr>
  </w:style>
  <w:style w:type="character" w:customStyle="1" w:styleId="EndnoteTextChar">
    <w:name w:val="Endnote Text Char"/>
    <w:basedOn w:val="DefaultParagraphFont"/>
    <w:link w:val="EndnoteText"/>
    <w:uiPriority w:val="99"/>
    <w:semiHidden/>
    <w:rsid w:val="00C66096"/>
    <w:rPr>
      <w:rFonts w:ascii="Times New Roman" w:hAnsi="Times New Roman"/>
      <w:sz w:val="20"/>
      <w:szCs w:val="20"/>
    </w:rPr>
  </w:style>
  <w:style w:type="character" w:styleId="EndnoteReference">
    <w:name w:val="endnote reference"/>
    <w:basedOn w:val="DefaultParagraphFont"/>
    <w:uiPriority w:val="99"/>
    <w:semiHidden/>
    <w:unhideWhenUsed/>
    <w:rsid w:val="00C66096"/>
    <w:rPr>
      <w:vertAlign w:val="superscript"/>
    </w:rPr>
  </w:style>
  <w:style w:type="paragraph" w:styleId="Revision">
    <w:name w:val="Revision"/>
    <w:hidden/>
    <w:uiPriority w:val="99"/>
    <w:semiHidden/>
    <w:rsid w:val="009F6529"/>
    <w:pPr>
      <w:widowControl/>
      <w:spacing w:after="0" w:line="240" w:lineRule="auto"/>
    </w:pPr>
    <w:rPr>
      <w:rFonts w:ascii="Times New Roman" w:hAnsi="Times New Roman"/>
      <w:sz w:val="24"/>
    </w:rPr>
  </w:style>
  <w:style w:type="character" w:styleId="CommentReference">
    <w:name w:val="annotation reference"/>
    <w:basedOn w:val="DefaultParagraphFont"/>
    <w:uiPriority w:val="99"/>
    <w:semiHidden/>
    <w:unhideWhenUsed/>
    <w:rsid w:val="00F11EFB"/>
    <w:rPr>
      <w:sz w:val="16"/>
      <w:szCs w:val="16"/>
    </w:rPr>
  </w:style>
  <w:style w:type="paragraph" w:styleId="CommentText">
    <w:name w:val="annotation text"/>
    <w:basedOn w:val="Normal"/>
    <w:link w:val="CommentTextChar"/>
    <w:uiPriority w:val="99"/>
    <w:semiHidden/>
    <w:unhideWhenUsed/>
    <w:rsid w:val="00F11EFB"/>
    <w:pPr>
      <w:spacing w:line="240" w:lineRule="auto"/>
    </w:pPr>
    <w:rPr>
      <w:sz w:val="20"/>
      <w:szCs w:val="20"/>
    </w:rPr>
  </w:style>
  <w:style w:type="character" w:customStyle="1" w:styleId="CommentTextChar">
    <w:name w:val="Comment Text Char"/>
    <w:basedOn w:val="DefaultParagraphFont"/>
    <w:link w:val="CommentText"/>
    <w:uiPriority w:val="99"/>
    <w:semiHidden/>
    <w:rsid w:val="00F11EF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11EFB"/>
    <w:rPr>
      <w:b/>
      <w:bCs/>
    </w:rPr>
  </w:style>
  <w:style w:type="character" w:customStyle="1" w:styleId="CommentSubjectChar">
    <w:name w:val="Comment Subject Char"/>
    <w:basedOn w:val="CommentTextChar"/>
    <w:link w:val="CommentSubject"/>
    <w:uiPriority w:val="99"/>
    <w:semiHidden/>
    <w:rsid w:val="00F11EFB"/>
    <w:rPr>
      <w:rFonts w:ascii="Times New Roman" w:hAnsi="Times New Roman"/>
      <w:b/>
      <w:bCs/>
      <w:sz w:val="20"/>
      <w:szCs w:val="20"/>
    </w:rPr>
  </w:style>
  <w:style w:type="paragraph" w:styleId="NormalWeb">
    <w:name w:val="Normal (Web)"/>
    <w:basedOn w:val="Normal"/>
    <w:uiPriority w:val="99"/>
    <w:unhideWhenUsed/>
    <w:rsid w:val="00853A0D"/>
    <w:pPr>
      <w:widowControl/>
      <w:spacing w:before="100" w:beforeAutospacing="1" w:after="100" w:afterAutospacing="1" w:line="240" w:lineRule="auto"/>
    </w:pPr>
    <w:rPr>
      <w:rFonts w:eastAsia="Times New Roman" w:cs="Times New Roman"/>
      <w:szCs w:val="24"/>
    </w:rPr>
  </w:style>
  <w:style w:type="character" w:styleId="UnresolvedMention">
    <w:name w:val="Unresolved Mention"/>
    <w:basedOn w:val="DefaultParagraphFont"/>
    <w:uiPriority w:val="99"/>
    <w:semiHidden/>
    <w:unhideWhenUsed/>
    <w:rsid w:val="002877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175668">
      <w:bodyDiv w:val="1"/>
      <w:marLeft w:val="0"/>
      <w:marRight w:val="0"/>
      <w:marTop w:val="0"/>
      <w:marBottom w:val="0"/>
      <w:divBdr>
        <w:top w:val="none" w:sz="0" w:space="0" w:color="auto"/>
        <w:left w:val="none" w:sz="0" w:space="0" w:color="auto"/>
        <w:bottom w:val="none" w:sz="0" w:space="0" w:color="auto"/>
        <w:right w:val="none" w:sz="0" w:space="0" w:color="auto"/>
      </w:divBdr>
    </w:div>
    <w:div w:id="358355811">
      <w:bodyDiv w:val="1"/>
      <w:marLeft w:val="0"/>
      <w:marRight w:val="0"/>
      <w:marTop w:val="0"/>
      <w:marBottom w:val="0"/>
      <w:divBdr>
        <w:top w:val="none" w:sz="0" w:space="0" w:color="auto"/>
        <w:left w:val="none" w:sz="0" w:space="0" w:color="auto"/>
        <w:bottom w:val="none" w:sz="0" w:space="0" w:color="auto"/>
        <w:right w:val="none" w:sz="0" w:space="0" w:color="auto"/>
      </w:divBdr>
    </w:div>
    <w:div w:id="739134522">
      <w:bodyDiv w:val="1"/>
      <w:marLeft w:val="0"/>
      <w:marRight w:val="0"/>
      <w:marTop w:val="0"/>
      <w:marBottom w:val="0"/>
      <w:divBdr>
        <w:top w:val="none" w:sz="0" w:space="0" w:color="auto"/>
        <w:left w:val="none" w:sz="0" w:space="0" w:color="auto"/>
        <w:bottom w:val="none" w:sz="0" w:space="0" w:color="auto"/>
        <w:right w:val="none" w:sz="0" w:space="0" w:color="auto"/>
      </w:divBdr>
    </w:div>
    <w:div w:id="880825289">
      <w:bodyDiv w:val="1"/>
      <w:marLeft w:val="0"/>
      <w:marRight w:val="0"/>
      <w:marTop w:val="0"/>
      <w:marBottom w:val="0"/>
      <w:divBdr>
        <w:top w:val="none" w:sz="0" w:space="0" w:color="auto"/>
        <w:left w:val="none" w:sz="0" w:space="0" w:color="auto"/>
        <w:bottom w:val="none" w:sz="0" w:space="0" w:color="auto"/>
        <w:right w:val="none" w:sz="0" w:space="0" w:color="auto"/>
      </w:divBdr>
    </w:div>
    <w:div w:id="1469585864">
      <w:bodyDiv w:val="1"/>
      <w:marLeft w:val="0"/>
      <w:marRight w:val="0"/>
      <w:marTop w:val="0"/>
      <w:marBottom w:val="0"/>
      <w:divBdr>
        <w:top w:val="none" w:sz="0" w:space="0" w:color="auto"/>
        <w:left w:val="none" w:sz="0" w:space="0" w:color="auto"/>
        <w:bottom w:val="none" w:sz="0" w:space="0" w:color="auto"/>
        <w:right w:val="none" w:sz="0" w:space="0" w:color="auto"/>
      </w:divBdr>
    </w:div>
    <w:div w:id="1487817132">
      <w:bodyDiv w:val="1"/>
      <w:marLeft w:val="0"/>
      <w:marRight w:val="0"/>
      <w:marTop w:val="0"/>
      <w:marBottom w:val="0"/>
      <w:divBdr>
        <w:top w:val="none" w:sz="0" w:space="0" w:color="auto"/>
        <w:left w:val="none" w:sz="0" w:space="0" w:color="auto"/>
        <w:bottom w:val="none" w:sz="0" w:space="0" w:color="auto"/>
        <w:right w:val="none" w:sz="0" w:space="0" w:color="auto"/>
      </w:divBdr>
    </w:div>
    <w:div w:id="16328306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osg-docdb.opensciencegrid.org/cgi-bin/ShowDocument?docid=25"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twiki.grid.iu.edu/bin/view/Council/WebHomehttp:/osg-docdb.opensciencegrid.org/cgi-bin/ShowDocument?docid=314"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wiki.grid.iu.edu/bin/view/Council/WebHomehttp:/osg-docdb.opensciencegrid.org/cgi-bin/ShowDocument?docid=314" TargetMode="External"/><Relationship Id="rId14" Type="http://schemas.openxmlformats.org/officeDocument/2006/relationships/hyperlink" Target="https://twiki.http:/osg-docdb.opensciencegrid.org/cgi-bin/ShowDocument?docid=311grid.iu.edu/bin/view/Council/Web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19FF9A-1B8B-438F-8747-5069AB4B0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5</Pages>
  <Words>1163</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Microsoft Word - ByLaws-1.0.3e-final.rtf</vt:lpstr>
    </vt:vector>
  </TitlesOfParts>
  <Company>Fermi National Accelerator Laboratory</Company>
  <LinksUpToDate>false</LinksUpToDate>
  <CharactersWithSpaces>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ByLaws-1.0.3e-final.rtf</dc:title>
  <dc:creator>kramer</dc:creator>
  <cp:lastModifiedBy>Jerome Lauret</cp:lastModifiedBy>
  <cp:revision>17</cp:revision>
  <cp:lastPrinted>2020-03-19T13:30:00Z</cp:lastPrinted>
  <dcterms:created xsi:type="dcterms:W3CDTF">2015-01-15T19:06:00Z</dcterms:created>
  <dcterms:modified xsi:type="dcterms:W3CDTF">2021-01-05T17:01:00Z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2007-01-22T00:00:00Z</vt:filetime>
  </property>
  <property fmtid="{D5CDD505-2E9C-101B-9397-08002B2CF9AE}" pid="3" name="LastSaved">
    <vt:filetime>2013-01-30T00:00:00Z</vt:filetime>
  </property>
</Properties>
</file>